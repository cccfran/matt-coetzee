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99733" w14:textId="5C284164" w:rsidR="00BB6FC1" w:rsidRPr="009573E6" w:rsidRDefault="003D6520" w:rsidP="00D64E17">
      <w:pPr>
        <w:widowControl w:val="0"/>
        <w:jc w:val="center"/>
        <w:rPr>
          <w:rFonts w:eastAsia="Calibri"/>
          <w:b/>
          <w:sz w:val="32"/>
        </w:rPr>
      </w:pPr>
      <w:r w:rsidRPr="009573E6">
        <w:rPr>
          <w:rFonts w:eastAsia="Calibri"/>
          <w:b/>
          <w:sz w:val="32"/>
        </w:rPr>
        <w:t>MATTHEW COETZEE</w:t>
      </w:r>
    </w:p>
    <w:p w14:paraId="64A96863" w14:textId="2C8B671C" w:rsidR="00D64E17" w:rsidRDefault="00D64E17" w:rsidP="009573E6">
      <w:pPr>
        <w:widowControl w:val="0"/>
        <w:jc w:val="center"/>
        <w:rPr>
          <w:rFonts w:eastAsia="Calibri"/>
        </w:rPr>
      </w:pPr>
      <w:r w:rsidRPr="009573E6">
        <w:rPr>
          <w:rFonts w:eastAsia="Calibri"/>
        </w:rPr>
        <w:t>12</w:t>
      </w:r>
      <w:r w:rsidR="003D6520" w:rsidRPr="009573E6">
        <w:rPr>
          <w:rFonts w:eastAsia="Calibri"/>
        </w:rPr>
        <w:t>22 Academy Place</w:t>
      </w:r>
      <w:r w:rsidRPr="009573E6">
        <w:rPr>
          <w:rFonts w:eastAsia="Calibri"/>
        </w:rPr>
        <w:t xml:space="preserve">, South Bend, IN </w:t>
      </w:r>
      <w:r w:rsidR="003D6520" w:rsidRPr="009573E6">
        <w:rPr>
          <w:rFonts w:eastAsia="Calibri"/>
        </w:rPr>
        <w:t>46616</w:t>
      </w:r>
      <w:r w:rsidRPr="009573E6">
        <w:rPr>
          <w:rFonts w:eastAsia="Calibri"/>
        </w:rPr>
        <w:t xml:space="preserve"> • (</w:t>
      </w:r>
      <w:r w:rsidR="003D6520" w:rsidRPr="009573E6">
        <w:rPr>
          <w:rFonts w:eastAsia="Calibri"/>
        </w:rPr>
        <w:t>606</w:t>
      </w:r>
      <w:r w:rsidRPr="009573E6">
        <w:rPr>
          <w:rFonts w:eastAsia="Calibri"/>
        </w:rPr>
        <w:t xml:space="preserve">) </w:t>
      </w:r>
      <w:r w:rsidR="003D6520" w:rsidRPr="009573E6">
        <w:rPr>
          <w:rFonts w:eastAsia="Calibri"/>
        </w:rPr>
        <w:t>303</w:t>
      </w:r>
      <w:r w:rsidRPr="009573E6">
        <w:rPr>
          <w:rFonts w:eastAsia="Calibri"/>
        </w:rPr>
        <w:t>-</w:t>
      </w:r>
      <w:r w:rsidR="003D6520" w:rsidRPr="009573E6">
        <w:rPr>
          <w:rFonts w:eastAsia="Calibri"/>
        </w:rPr>
        <w:t>2074</w:t>
      </w:r>
      <w:r w:rsidRPr="009573E6">
        <w:rPr>
          <w:rFonts w:eastAsia="Calibri"/>
        </w:rPr>
        <w:t xml:space="preserve"> •</w:t>
      </w:r>
      <w:r w:rsidR="003D6520" w:rsidRPr="009573E6">
        <w:rPr>
          <w:rFonts w:eastAsia="Calibri"/>
        </w:rPr>
        <w:t xml:space="preserve"> </w:t>
      </w:r>
      <w:hyperlink r:id="rId8" w:history="1">
        <w:r w:rsidR="009573E6" w:rsidRPr="00D07BAD">
          <w:rPr>
            <w:rStyle w:val="Hyperlink"/>
            <w:rFonts w:eastAsia="Calibri"/>
          </w:rPr>
          <w:t>mcoetze2@nd.edu</w:t>
        </w:r>
      </w:hyperlink>
    </w:p>
    <w:p w14:paraId="1FBB7111" w14:textId="77777777" w:rsidR="009573E6" w:rsidRPr="009573E6" w:rsidRDefault="009573E6" w:rsidP="009573E6">
      <w:pPr>
        <w:widowControl w:val="0"/>
        <w:jc w:val="center"/>
        <w:rPr>
          <w:rFonts w:eastAsia="Calibri"/>
        </w:rPr>
      </w:pPr>
    </w:p>
    <w:p w14:paraId="52167867" w14:textId="77777777" w:rsidR="00D64E17" w:rsidRPr="00B97920" w:rsidRDefault="00D64E17" w:rsidP="004C661B">
      <w:pPr>
        <w:pBdr>
          <w:bottom w:val="single" w:sz="4" w:space="1" w:color="auto"/>
        </w:pBdr>
        <w:spacing w:after="60"/>
        <w:rPr>
          <w:b/>
          <w:sz w:val="22"/>
          <w:szCs w:val="22"/>
        </w:rPr>
      </w:pPr>
      <w:r w:rsidRPr="00B97920">
        <w:rPr>
          <w:b/>
          <w:sz w:val="22"/>
          <w:szCs w:val="22"/>
        </w:rPr>
        <w:t xml:space="preserve">EDUCATION </w:t>
      </w:r>
      <w:r w:rsidRPr="00B97920">
        <w:rPr>
          <w:b/>
          <w:sz w:val="22"/>
          <w:szCs w:val="22"/>
        </w:rPr>
        <w:tab/>
      </w:r>
    </w:p>
    <w:p w14:paraId="4315EA79" w14:textId="77777777" w:rsidR="00036CCD" w:rsidRPr="00B97920" w:rsidRDefault="00036CCD" w:rsidP="009573E6">
      <w:pPr>
        <w:tabs>
          <w:tab w:val="right" w:pos="9360"/>
        </w:tabs>
        <w:ind w:left="720" w:hanging="720"/>
        <w:rPr>
          <w:sz w:val="22"/>
          <w:szCs w:val="22"/>
        </w:rPr>
      </w:pPr>
      <w:r w:rsidRPr="00B97920">
        <w:rPr>
          <w:b/>
          <w:bCs/>
          <w:sz w:val="22"/>
          <w:szCs w:val="22"/>
        </w:rPr>
        <w:t>University of Notre Dame</w:t>
      </w:r>
      <w:r w:rsidRPr="00B97920">
        <w:rPr>
          <w:sz w:val="22"/>
          <w:szCs w:val="22"/>
        </w:rPr>
        <w:tab/>
      </w:r>
      <w:r w:rsidRPr="00B97920">
        <w:rPr>
          <w:bCs/>
          <w:sz w:val="22"/>
          <w:szCs w:val="22"/>
        </w:rPr>
        <w:t>Notre Dame, IN</w:t>
      </w:r>
      <w:r w:rsidRPr="00B97920">
        <w:rPr>
          <w:sz w:val="22"/>
          <w:szCs w:val="22"/>
        </w:rPr>
        <w:t xml:space="preserve"> </w:t>
      </w:r>
    </w:p>
    <w:p w14:paraId="3AD102BE" w14:textId="30A547D7" w:rsidR="00036CCD" w:rsidRPr="00B97920" w:rsidRDefault="00036CCD" w:rsidP="009573E6">
      <w:pPr>
        <w:tabs>
          <w:tab w:val="right" w:pos="9360"/>
        </w:tabs>
        <w:rPr>
          <w:sz w:val="22"/>
          <w:szCs w:val="22"/>
        </w:rPr>
      </w:pPr>
      <w:r w:rsidRPr="00B97920">
        <w:rPr>
          <w:iCs/>
          <w:sz w:val="22"/>
          <w:szCs w:val="22"/>
        </w:rPr>
        <w:t>Ph.D.</w:t>
      </w:r>
      <w:r w:rsidR="00023120" w:rsidRPr="00B97920">
        <w:rPr>
          <w:iCs/>
          <w:sz w:val="22"/>
          <w:szCs w:val="22"/>
        </w:rPr>
        <w:t>,</w:t>
      </w:r>
      <w:r w:rsidRPr="00B97920">
        <w:rPr>
          <w:iCs/>
          <w:sz w:val="22"/>
          <w:szCs w:val="22"/>
        </w:rPr>
        <w:t xml:space="preserve"> </w:t>
      </w:r>
      <w:r w:rsidR="003D6520" w:rsidRPr="00B97920">
        <w:rPr>
          <w:iCs/>
          <w:sz w:val="22"/>
          <w:szCs w:val="22"/>
        </w:rPr>
        <w:t>Sociolog</w:t>
      </w:r>
      <w:r w:rsidR="008D10F1">
        <w:rPr>
          <w:iCs/>
          <w:sz w:val="22"/>
          <w:szCs w:val="22"/>
        </w:rPr>
        <w:t>y</w:t>
      </w:r>
      <w:r w:rsidR="00AF34DE">
        <w:rPr>
          <w:iCs/>
          <w:sz w:val="22"/>
          <w:szCs w:val="22"/>
        </w:rPr>
        <w:t xml:space="preserve"> with Minor in Screen Cultures</w:t>
      </w:r>
      <w:r w:rsidRPr="00B97920">
        <w:rPr>
          <w:sz w:val="22"/>
          <w:szCs w:val="22"/>
        </w:rPr>
        <w:tab/>
      </w:r>
      <w:r w:rsidR="00AF34DE">
        <w:rPr>
          <w:sz w:val="22"/>
          <w:szCs w:val="22"/>
        </w:rPr>
        <w:t>Expected May 2026</w:t>
      </w:r>
    </w:p>
    <w:p w14:paraId="23596191" w14:textId="77777777" w:rsidR="004A7E9C" w:rsidRDefault="00777051" w:rsidP="009573E6">
      <w:pPr>
        <w:autoSpaceDE w:val="0"/>
        <w:autoSpaceDN w:val="0"/>
        <w:adjustRightInd w:val="0"/>
        <w:rPr>
          <w:ins w:id="0" w:author="Jeff Cai" w:date="2025-07-14T10:14:00Z" w16du:dateUtc="2025-07-14T14:14:00Z"/>
          <w:sz w:val="22"/>
          <w:szCs w:val="22"/>
        </w:rPr>
      </w:pPr>
      <w:r w:rsidRPr="00B97920">
        <w:rPr>
          <w:sz w:val="22"/>
          <w:szCs w:val="22"/>
        </w:rPr>
        <w:t>Dissertation:</w:t>
      </w:r>
      <w:r w:rsidR="003D6520" w:rsidRPr="00B97920">
        <w:rPr>
          <w:sz w:val="22"/>
          <w:szCs w:val="22"/>
        </w:rPr>
        <w:t xml:space="preserve"> </w:t>
      </w:r>
      <w:r w:rsidR="003D6520" w:rsidRPr="00B97920">
        <w:rPr>
          <w:i/>
          <w:iCs/>
          <w:color w:val="000000"/>
          <w:sz w:val="22"/>
          <w:szCs w:val="22"/>
        </w:rPr>
        <w:t>Rupture and Repair:</w:t>
      </w:r>
      <w:r w:rsidR="00560283">
        <w:rPr>
          <w:i/>
          <w:iCs/>
          <w:color w:val="000000"/>
          <w:sz w:val="22"/>
          <w:szCs w:val="22"/>
        </w:rPr>
        <w:t xml:space="preserve"> </w:t>
      </w:r>
      <w:r w:rsidR="003D6520" w:rsidRPr="00B97920">
        <w:rPr>
          <w:i/>
          <w:iCs/>
          <w:color w:val="000000"/>
          <w:sz w:val="22"/>
          <w:szCs w:val="22"/>
        </w:rPr>
        <w:t>Community Responses to State Failure and Racial Violence in Post-Apartheid South Africa</w:t>
      </w:r>
      <w:r w:rsidRPr="00B97920">
        <w:rPr>
          <w:sz w:val="22"/>
          <w:szCs w:val="22"/>
        </w:rPr>
        <w:t xml:space="preserve"> </w:t>
      </w:r>
    </w:p>
    <w:p w14:paraId="14A6BAD5" w14:textId="41382E6A" w:rsidR="009A5848" w:rsidRPr="004A7E9C" w:rsidRDefault="00452D9C" w:rsidP="009573E6">
      <w:pPr>
        <w:autoSpaceDE w:val="0"/>
        <w:autoSpaceDN w:val="0"/>
        <w:adjustRightInd w:val="0"/>
        <w:rPr>
          <w:i/>
          <w:iCs/>
          <w:sz w:val="22"/>
          <w:szCs w:val="22"/>
          <w:rPrChange w:id="1" w:author="Jeff Cai" w:date="2025-07-14T10:14:00Z" w16du:dateUtc="2025-07-14T14:14:00Z">
            <w:rPr>
              <w:sz w:val="22"/>
              <w:szCs w:val="22"/>
            </w:rPr>
          </w:rPrChange>
        </w:rPr>
      </w:pPr>
      <w:del w:id="2" w:author="Jeff Cai" w:date="2025-07-14T10:14:00Z" w16du:dateUtc="2025-07-14T14:14:00Z">
        <w:r w:rsidRPr="00B97920" w:rsidDel="004A7E9C">
          <w:rPr>
            <w:sz w:val="22"/>
            <w:szCs w:val="22"/>
          </w:rPr>
          <w:delText xml:space="preserve">|| </w:delText>
        </w:r>
      </w:del>
      <w:r w:rsidR="009A5848" w:rsidRPr="00B97920">
        <w:rPr>
          <w:sz w:val="22"/>
          <w:szCs w:val="22"/>
        </w:rPr>
        <w:t>Advisor</w:t>
      </w:r>
      <w:r w:rsidR="00592061">
        <w:rPr>
          <w:sz w:val="22"/>
          <w:szCs w:val="22"/>
        </w:rPr>
        <w:t>s</w:t>
      </w:r>
      <w:r w:rsidR="009A5848" w:rsidRPr="00B97920">
        <w:rPr>
          <w:sz w:val="22"/>
          <w:szCs w:val="22"/>
        </w:rPr>
        <w:t xml:space="preserve">: </w:t>
      </w:r>
      <w:r w:rsidR="003D6520" w:rsidRPr="004A7E9C">
        <w:rPr>
          <w:i/>
          <w:iCs/>
          <w:sz w:val="22"/>
          <w:szCs w:val="22"/>
          <w:rPrChange w:id="3" w:author="Jeff Cai" w:date="2025-07-14T10:14:00Z" w16du:dateUtc="2025-07-14T14:14:00Z">
            <w:rPr>
              <w:sz w:val="22"/>
              <w:szCs w:val="22"/>
            </w:rPr>
          </w:rPrChange>
        </w:rPr>
        <w:t>Ann Mische</w:t>
      </w:r>
      <w:r w:rsidR="00BB7369" w:rsidRPr="004A7E9C">
        <w:rPr>
          <w:i/>
          <w:iCs/>
          <w:sz w:val="22"/>
          <w:szCs w:val="22"/>
          <w:rPrChange w:id="4" w:author="Jeff Cai" w:date="2025-07-14T10:14:00Z" w16du:dateUtc="2025-07-14T14:14:00Z">
            <w:rPr>
              <w:sz w:val="22"/>
              <w:szCs w:val="22"/>
            </w:rPr>
          </w:rPrChange>
        </w:rPr>
        <w:t xml:space="preserve"> &amp; Terry McDonnell</w:t>
      </w:r>
    </w:p>
    <w:p w14:paraId="300AFC78" w14:textId="2D54B339" w:rsidR="00036CCD" w:rsidRPr="00B97920" w:rsidRDefault="003D6520" w:rsidP="00F52A34">
      <w:pPr>
        <w:tabs>
          <w:tab w:val="right" w:pos="9360"/>
        </w:tabs>
        <w:spacing w:before="120"/>
        <w:rPr>
          <w:sz w:val="22"/>
          <w:szCs w:val="22"/>
        </w:rPr>
      </w:pPr>
      <w:r w:rsidRPr="00B97920">
        <w:rPr>
          <w:b/>
          <w:bCs/>
          <w:sz w:val="22"/>
          <w:szCs w:val="22"/>
        </w:rPr>
        <w:t>University of Notre Dame</w:t>
      </w:r>
      <w:r w:rsidR="00036CCD" w:rsidRPr="00B97920">
        <w:rPr>
          <w:sz w:val="22"/>
          <w:szCs w:val="22"/>
        </w:rPr>
        <w:tab/>
      </w:r>
      <w:r w:rsidRPr="00B97920">
        <w:rPr>
          <w:bCs/>
          <w:sz w:val="22"/>
          <w:szCs w:val="22"/>
        </w:rPr>
        <w:t>Notre Dame</w:t>
      </w:r>
      <w:r w:rsidR="00036CCD" w:rsidRPr="00B97920">
        <w:rPr>
          <w:bCs/>
          <w:sz w:val="22"/>
          <w:szCs w:val="22"/>
        </w:rPr>
        <w:t xml:space="preserve">, </w:t>
      </w:r>
      <w:r w:rsidRPr="00B97920">
        <w:rPr>
          <w:bCs/>
          <w:sz w:val="22"/>
          <w:szCs w:val="22"/>
        </w:rPr>
        <w:t>IN</w:t>
      </w:r>
      <w:r w:rsidR="00036CCD" w:rsidRPr="00B97920">
        <w:rPr>
          <w:sz w:val="22"/>
          <w:szCs w:val="22"/>
        </w:rPr>
        <w:t xml:space="preserve"> </w:t>
      </w:r>
    </w:p>
    <w:p w14:paraId="30846495" w14:textId="4AEC773D" w:rsidR="00036CCD" w:rsidRPr="00B97920" w:rsidRDefault="00023120" w:rsidP="009573E6">
      <w:pPr>
        <w:tabs>
          <w:tab w:val="right" w:pos="9360"/>
        </w:tabs>
        <w:ind w:left="720" w:hanging="720"/>
        <w:rPr>
          <w:sz w:val="22"/>
          <w:szCs w:val="22"/>
        </w:rPr>
      </w:pPr>
      <w:r w:rsidRPr="00B97920">
        <w:rPr>
          <w:iCs/>
          <w:sz w:val="22"/>
          <w:szCs w:val="22"/>
        </w:rPr>
        <w:t>M.</w:t>
      </w:r>
      <w:r w:rsidR="003D6520" w:rsidRPr="00B97920">
        <w:rPr>
          <w:iCs/>
          <w:sz w:val="22"/>
          <w:szCs w:val="22"/>
        </w:rPr>
        <w:t>A</w:t>
      </w:r>
      <w:r w:rsidRPr="00B97920">
        <w:rPr>
          <w:iCs/>
          <w:sz w:val="22"/>
          <w:szCs w:val="22"/>
        </w:rPr>
        <w:t xml:space="preserve">., </w:t>
      </w:r>
      <w:r w:rsidR="003D6520" w:rsidRPr="00B97920">
        <w:rPr>
          <w:iCs/>
          <w:sz w:val="22"/>
          <w:szCs w:val="22"/>
        </w:rPr>
        <w:t>Sociology</w:t>
      </w:r>
      <w:r w:rsidR="00036CCD" w:rsidRPr="00B97920">
        <w:rPr>
          <w:sz w:val="22"/>
          <w:szCs w:val="22"/>
        </w:rPr>
        <w:tab/>
      </w:r>
      <w:r w:rsidR="003D6520" w:rsidRPr="00B97920">
        <w:rPr>
          <w:bCs/>
          <w:sz w:val="22"/>
          <w:szCs w:val="22"/>
        </w:rPr>
        <w:t>2023</w:t>
      </w:r>
      <w:r w:rsidR="00036CCD" w:rsidRPr="00B97920">
        <w:rPr>
          <w:sz w:val="22"/>
          <w:szCs w:val="22"/>
        </w:rPr>
        <w:t xml:space="preserve"> </w:t>
      </w:r>
    </w:p>
    <w:p w14:paraId="3BC3258C" w14:textId="77777777" w:rsidR="004A7E9C" w:rsidRDefault="00777051" w:rsidP="009573E6">
      <w:pPr>
        <w:autoSpaceDE w:val="0"/>
        <w:autoSpaceDN w:val="0"/>
        <w:adjustRightInd w:val="0"/>
        <w:rPr>
          <w:ins w:id="5" w:author="Jeff Cai" w:date="2025-07-14T10:14:00Z" w16du:dateUtc="2025-07-14T14:14:00Z"/>
          <w:sz w:val="22"/>
          <w:szCs w:val="22"/>
        </w:rPr>
      </w:pPr>
      <w:r w:rsidRPr="00B97920">
        <w:rPr>
          <w:sz w:val="22"/>
          <w:szCs w:val="22"/>
        </w:rPr>
        <w:t xml:space="preserve">Thesis: </w:t>
      </w:r>
      <w:r w:rsidR="003D6520" w:rsidRPr="00B97920">
        <w:rPr>
          <w:i/>
          <w:iCs/>
          <w:color w:val="000000"/>
          <w:sz w:val="22"/>
          <w:szCs w:val="22"/>
        </w:rPr>
        <w:t>Disruptive Events, Adhocracies, and Symbolic Boundaries in Post-Apartheid South Africa: Democratic Resilience on the Fly in July 2021</w:t>
      </w:r>
      <w:r w:rsidRPr="00B97920">
        <w:rPr>
          <w:i/>
          <w:sz w:val="22"/>
          <w:szCs w:val="22"/>
        </w:rPr>
        <w:t xml:space="preserve"> </w:t>
      </w:r>
      <w:del w:id="6" w:author="Jeff Cai" w:date="2025-07-14T10:14:00Z" w16du:dateUtc="2025-07-14T14:14:00Z">
        <w:r w:rsidR="00452D9C" w:rsidRPr="00B97920" w:rsidDel="004A7E9C">
          <w:rPr>
            <w:sz w:val="22"/>
            <w:szCs w:val="22"/>
          </w:rPr>
          <w:delText xml:space="preserve">|| </w:delText>
        </w:r>
      </w:del>
    </w:p>
    <w:p w14:paraId="1E125F70" w14:textId="11351068" w:rsidR="00AF1C0A" w:rsidRPr="004A7E9C" w:rsidRDefault="00CC79A0" w:rsidP="009573E6">
      <w:pPr>
        <w:autoSpaceDE w:val="0"/>
        <w:autoSpaceDN w:val="0"/>
        <w:adjustRightInd w:val="0"/>
        <w:rPr>
          <w:i/>
          <w:iCs/>
          <w:sz w:val="22"/>
          <w:szCs w:val="22"/>
          <w:rPrChange w:id="7" w:author="Jeff Cai" w:date="2025-07-14T10:14:00Z" w16du:dateUtc="2025-07-14T14:14:00Z">
            <w:rPr>
              <w:sz w:val="22"/>
              <w:szCs w:val="22"/>
            </w:rPr>
          </w:rPrChange>
        </w:rPr>
      </w:pPr>
      <w:r w:rsidRPr="00B97920">
        <w:rPr>
          <w:sz w:val="22"/>
          <w:szCs w:val="22"/>
        </w:rPr>
        <w:t>Advisor</w:t>
      </w:r>
      <w:r w:rsidR="00213A04" w:rsidRPr="00B97920">
        <w:rPr>
          <w:sz w:val="22"/>
          <w:szCs w:val="22"/>
        </w:rPr>
        <w:t>s</w:t>
      </w:r>
      <w:r w:rsidRPr="00B97920">
        <w:rPr>
          <w:sz w:val="22"/>
          <w:szCs w:val="22"/>
        </w:rPr>
        <w:t xml:space="preserve">: </w:t>
      </w:r>
      <w:r w:rsidR="003D6520" w:rsidRPr="004A7E9C">
        <w:rPr>
          <w:i/>
          <w:iCs/>
          <w:sz w:val="22"/>
          <w:szCs w:val="22"/>
          <w:rPrChange w:id="8" w:author="Jeff Cai" w:date="2025-07-14T10:14:00Z" w16du:dateUtc="2025-07-14T14:14:00Z">
            <w:rPr>
              <w:sz w:val="22"/>
              <w:szCs w:val="22"/>
            </w:rPr>
          </w:rPrChange>
        </w:rPr>
        <w:t>Ann Mische &amp; Lyn Spillman</w:t>
      </w:r>
    </w:p>
    <w:p w14:paraId="635ED8D1" w14:textId="70D3ECF8" w:rsidR="009A5848" w:rsidRPr="00B97920" w:rsidRDefault="003D6520" w:rsidP="00F52A34">
      <w:pPr>
        <w:tabs>
          <w:tab w:val="right" w:pos="9360"/>
        </w:tabs>
        <w:spacing w:before="120"/>
        <w:rPr>
          <w:sz w:val="22"/>
          <w:szCs w:val="22"/>
        </w:rPr>
      </w:pPr>
      <w:r w:rsidRPr="00B97920">
        <w:rPr>
          <w:b/>
          <w:bCs/>
          <w:sz w:val="22"/>
          <w:szCs w:val="22"/>
        </w:rPr>
        <w:t>SOAS University of London</w:t>
      </w:r>
      <w:r w:rsidR="00036CCD" w:rsidRPr="00B97920">
        <w:rPr>
          <w:sz w:val="22"/>
          <w:szCs w:val="22"/>
        </w:rPr>
        <w:tab/>
      </w:r>
      <w:r w:rsidRPr="00B97920">
        <w:rPr>
          <w:bCs/>
          <w:sz w:val="22"/>
          <w:szCs w:val="22"/>
        </w:rPr>
        <w:t>London</w:t>
      </w:r>
      <w:r w:rsidR="00036CCD" w:rsidRPr="00B97920">
        <w:rPr>
          <w:bCs/>
          <w:sz w:val="22"/>
          <w:szCs w:val="22"/>
        </w:rPr>
        <w:t xml:space="preserve">, </w:t>
      </w:r>
      <w:r w:rsidRPr="00B97920">
        <w:rPr>
          <w:bCs/>
          <w:sz w:val="22"/>
          <w:szCs w:val="22"/>
        </w:rPr>
        <w:t>UK</w:t>
      </w:r>
      <w:r w:rsidR="00036CCD" w:rsidRPr="00B97920">
        <w:rPr>
          <w:sz w:val="22"/>
          <w:szCs w:val="22"/>
        </w:rPr>
        <w:t xml:space="preserve"> </w:t>
      </w:r>
    </w:p>
    <w:p w14:paraId="322E77C6" w14:textId="68B81912" w:rsidR="003D6520" w:rsidRPr="00B97920" w:rsidRDefault="003D6520" w:rsidP="00F52A34">
      <w:pPr>
        <w:tabs>
          <w:tab w:val="right" w:pos="9360"/>
        </w:tabs>
        <w:ind w:left="720" w:hanging="720"/>
        <w:rPr>
          <w:sz w:val="22"/>
          <w:szCs w:val="22"/>
        </w:rPr>
      </w:pPr>
      <w:r w:rsidRPr="00B97920">
        <w:rPr>
          <w:iCs/>
          <w:sz w:val="22"/>
          <w:szCs w:val="22"/>
        </w:rPr>
        <w:t>M</w:t>
      </w:r>
      <w:r w:rsidR="009A5848" w:rsidRPr="00B97920">
        <w:rPr>
          <w:iCs/>
          <w:sz w:val="22"/>
          <w:szCs w:val="22"/>
        </w:rPr>
        <w:t>.</w:t>
      </w:r>
      <w:r w:rsidRPr="00B97920">
        <w:rPr>
          <w:iCs/>
          <w:sz w:val="22"/>
          <w:szCs w:val="22"/>
        </w:rPr>
        <w:t>S</w:t>
      </w:r>
      <w:r w:rsidR="009A5848" w:rsidRPr="00B97920">
        <w:rPr>
          <w:iCs/>
          <w:sz w:val="22"/>
          <w:szCs w:val="22"/>
        </w:rPr>
        <w:t>.</w:t>
      </w:r>
      <w:r w:rsidR="00023120" w:rsidRPr="00B97920">
        <w:rPr>
          <w:iCs/>
          <w:sz w:val="22"/>
          <w:szCs w:val="22"/>
        </w:rPr>
        <w:t>,</w:t>
      </w:r>
      <w:r w:rsidRPr="00B97920">
        <w:rPr>
          <w:iCs/>
          <w:sz w:val="22"/>
          <w:szCs w:val="22"/>
        </w:rPr>
        <w:t xml:space="preserve"> Public Policy and Management</w:t>
      </w:r>
      <w:r w:rsidR="00036CCD" w:rsidRPr="00B97920">
        <w:rPr>
          <w:sz w:val="22"/>
          <w:szCs w:val="22"/>
        </w:rPr>
        <w:tab/>
      </w:r>
      <w:r w:rsidRPr="00B97920">
        <w:rPr>
          <w:bCs/>
          <w:sz w:val="22"/>
          <w:szCs w:val="22"/>
        </w:rPr>
        <w:t>2021</w:t>
      </w:r>
      <w:r w:rsidR="00036CCD" w:rsidRPr="00B97920">
        <w:rPr>
          <w:sz w:val="22"/>
          <w:szCs w:val="22"/>
        </w:rPr>
        <w:t xml:space="preserve"> </w:t>
      </w:r>
    </w:p>
    <w:p w14:paraId="1B2B9773" w14:textId="498857F6" w:rsidR="003D6520" w:rsidRPr="00B97920" w:rsidRDefault="003D6520" w:rsidP="00F52A34">
      <w:pPr>
        <w:tabs>
          <w:tab w:val="right" w:pos="9360"/>
        </w:tabs>
        <w:spacing w:before="120"/>
        <w:ind w:left="720" w:hanging="720"/>
        <w:rPr>
          <w:sz w:val="22"/>
          <w:szCs w:val="22"/>
        </w:rPr>
      </w:pPr>
      <w:r w:rsidRPr="00B97920">
        <w:rPr>
          <w:b/>
          <w:bCs/>
          <w:sz w:val="22"/>
          <w:szCs w:val="22"/>
        </w:rPr>
        <w:t xml:space="preserve">Yale University </w:t>
      </w:r>
      <w:r w:rsidRPr="00B97920">
        <w:rPr>
          <w:sz w:val="22"/>
          <w:szCs w:val="22"/>
        </w:rPr>
        <w:tab/>
      </w:r>
      <w:r w:rsidRPr="00B97920">
        <w:rPr>
          <w:bCs/>
          <w:sz w:val="22"/>
          <w:szCs w:val="22"/>
        </w:rPr>
        <w:t>New Haven, CT</w:t>
      </w:r>
      <w:r w:rsidRPr="00B97920">
        <w:rPr>
          <w:sz w:val="22"/>
          <w:szCs w:val="22"/>
        </w:rPr>
        <w:t xml:space="preserve"> </w:t>
      </w:r>
    </w:p>
    <w:p w14:paraId="725DD591" w14:textId="74CF2550" w:rsidR="003D6520" w:rsidRPr="00B97920" w:rsidRDefault="003D6520" w:rsidP="009573E6">
      <w:pPr>
        <w:tabs>
          <w:tab w:val="right" w:pos="9360"/>
        </w:tabs>
        <w:ind w:left="720" w:hanging="720"/>
        <w:rPr>
          <w:sz w:val="22"/>
          <w:szCs w:val="22"/>
        </w:rPr>
      </w:pPr>
      <w:r w:rsidRPr="00B97920">
        <w:rPr>
          <w:iCs/>
          <w:sz w:val="22"/>
          <w:szCs w:val="22"/>
        </w:rPr>
        <w:t>B.A., Double Major in Sociology and African Studies (with Distinction)</w:t>
      </w:r>
      <w:r w:rsidRPr="00B97920">
        <w:rPr>
          <w:sz w:val="22"/>
          <w:szCs w:val="22"/>
        </w:rPr>
        <w:tab/>
      </w:r>
      <w:r w:rsidRPr="00B97920">
        <w:rPr>
          <w:bCs/>
          <w:sz w:val="22"/>
          <w:szCs w:val="22"/>
        </w:rPr>
        <w:t>2018</w:t>
      </w:r>
      <w:r w:rsidRPr="00B97920">
        <w:rPr>
          <w:sz w:val="22"/>
          <w:szCs w:val="22"/>
        </w:rPr>
        <w:t xml:space="preserve"> </w:t>
      </w:r>
    </w:p>
    <w:p w14:paraId="1604A0A9" w14:textId="77777777" w:rsidR="004A7E9C" w:rsidRDefault="003D6520" w:rsidP="00565A16">
      <w:pPr>
        <w:tabs>
          <w:tab w:val="right" w:pos="9360"/>
        </w:tabs>
        <w:adjustRightInd w:val="0"/>
        <w:rPr>
          <w:ins w:id="9" w:author="Jeff Cai" w:date="2025-07-14T10:14:00Z" w16du:dateUtc="2025-07-14T14:14:00Z"/>
          <w:i/>
          <w:iCs/>
          <w:color w:val="000000"/>
          <w:sz w:val="22"/>
          <w:szCs w:val="22"/>
        </w:rPr>
      </w:pPr>
      <w:r w:rsidRPr="00B97920">
        <w:rPr>
          <w:sz w:val="22"/>
          <w:szCs w:val="22"/>
        </w:rPr>
        <w:t>GPA: 3.81</w:t>
      </w:r>
      <w:r w:rsidR="00452D9C" w:rsidRPr="00B97920">
        <w:rPr>
          <w:sz w:val="22"/>
          <w:szCs w:val="22"/>
        </w:rPr>
        <w:t xml:space="preserve"> </w:t>
      </w:r>
    </w:p>
    <w:p w14:paraId="735666BD" w14:textId="44A556ED" w:rsidR="00CC79A0" w:rsidRPr="004A7E9C" w:rsidRDefault="002E6CAE" w:rsidP="00565A16">
      <w:pPr>
        <w:tabs>
          <w:tab w:val="right" w:pos="9360"/>
        </w:tabs>
        <w:adjustRightInd w:val="0"/>
        <w:rPr>
          <w:i/>
          <w:iCs/>
          <w:color w:val="000000"/>
          <w:sz w:val="22"/>
          <w:szCs w:val="22"/>
          <w:rPrChange w:id="10" w:author="Jeff Cai" w:date="2025-07-14T10:14:00Z" w16du:dateUtc="2025-07-14T14:14:00Z">
            <w:rPr>
              <w:color w:val="000000"/>
              <w:sz w:val="22"/>
              <w:szCs w:val="22"/>
            </w:rPr>
          </w:rPrChange>
        </w:rPr>
      </w:pPr>
      <w:del w:id="11" w:author="Jeff Cai" w:date="2025-07-14T10:14:00Z" w16du:dateUtc="2025-07-14T14:14:00Z">
        <w:r w:rsidRPr="00B97920" w:rsidDel="004A7E9C">
          <w:rPr>
            <w:i/>
            <w:iCs/>
            <w:color w:val="000000"/>
            <w:sz w:val="22"/>
            <w:szCs w:val="22"/>
          </w:rPr>
          <w:delText xml:space="preserve">|| </w:delText>
        </w:r>
      </w:del>
      <w:r w:rsidRPr="00B97920">
        <w:rPr>
          <w:color w:val="000000"/>
          <w:sz w:val="22"/>
          <w:szCs w:val="22"/>
        </w:rPr>
        <w:t>Ad</w:t>
      </w:r>
      <w:r w:rsidR="009573E6" w:rsidRPr="00B97920">
        <w:rPr>
          <w:color w:val="000000"/>
          <w:sz w:val="22"/>
          <w:szCs w:val="22"/>
        </w:rPr>
        <w:t>vi</w:t>
      </w:r>
      <w:r w:rsidRPr="00B97920">
        <w:rPr>
          <w:color w:val="000000"/>
          <w:sz w:val="22"/>
          <w:szCs w:val="22"/>
        </w:rPr>
        <w:t xml:space="preserve">sors: </w:t>
      </w:r>
      <w:r w:rsidRPr="004A7E9C">
        <w:rPr>
          <w:i/>
          <w:iCs/>
          <w:color w:val="000000"/>
          <w:sz w:val="22"/>
          <w:szCs w:val="22"/>
          <w:rPrChange w:id="12" w:author="Jeff Cai" w:date="2025-07-14T10:14:00Z" w16du:dateUtc="2025-07-14T14:14:00Z">
            <w:rPr>
              <w:color w:val="000000"/>
              <w:sz w:val="22"/>
              <w:szCs w:val="22"/>
            </w:rPr>
          </w:rPrChange>
        </w:rPr>
        <w:t>Philip Smith &amp; Grace Kao</w:t>
      </w:r>
    </w:p>
    <w:p w14:paraId="014A29E2" w14:textId="77777777" w:rsidR="004A7E9C" w:rsidRDefault="004A7E9C" w:rsidP="00AF34DE">
      <w:pPr>
        <w:pBdr>
          <w:bottom w:val="single" w:sz="4" w:space="1" w:color="auto"/>
        </w:pBdr>
        <w:spacing w:before="120" w:after="60"/>
        <w:rPr>
          <w:ins w:id="13" w:author="Jeff Cai" w:date="2025-07-14T10:16:00Z" w16du:dateUtc="2025-07-14T14:16:00Z"/>
          <w:b/>
          <w:sz w:val="22"/>
          <w:szCs w:val="22"/>
        </w:rPr>
      </w:pPr>
    </w:p>
    <w:p w14:paraId="4B53F5E7" w14:textId="4411FE00" w:rsidR="00AF34DE" w:rsidRPr="00B97920" w:rsidRDefault="00AF34DE" w:rsidP="00AF34DE">
      <w:pPr>
        <w:pBdr>
          <w:bottom w:val="single" w:sz="4" w:space="1" w:color="auto"/>
        </w:pBdr>
        <w:spacing w:before="120" w:after="60"/>
        <w:rPr>
          <w:b/>
          <w:sz w:val="22"/>
          <w:szCs w:val="22"/>
        </w:rPr>
      </w:pPr>
      <w:r>
        <w:rPr>
          <w:b/>
          <w:sz w:val="22"/>
          <w:szCs w:val="22"/>
        </w:rPr>
        <w:t>RESEARCH AND TEACHING INTERESTS</w:t>
      </w:r>
    </w:p>
    <w:p w14:paraId="45683F5F" w14:textId="1C2B9008" w:rsidR="00AF34DE" w:rsidRPr="00AF34DE" w:rsidRDefault="00AF34DE" w:rsidP="00565A16">
      <w:pPr>
        <w:tabs>
          <w:tab w:val="right" w:pos="9360"/>
        </w:tabs>
        <w:adjustRightInd w:val="0"/>
        <w:rPr>
          <w:sz w:val="20"/>
          <w:szCs w:val="20"/>
        </w:rPr>
      </w:pPr>
      <w:r w:rsidRPr="00AF34DE">
        <w:rPr>
          <w:sz w:val="22"/>
          <w:szCs w:val="22"/>
        </w:rPr>
        <w:t>Cultural Sociology; Theory; Qualitative Methods; Digital Sociology; Social Movements and Collective Behavior; Political Sociology; Global and Comparative Sociology</w:t>
      </w:r>
    </w:p>
    <w:p w14:paraId="7D631D89" w14:textId="77777777" w:rsidR="004A7E9C" w:rsidRDefault="004A7E9C" w:rsidP="00B60906">
      <w:pPr>
        <w:pBdr>
          <w:bottom w:val="single" w:sz="4" w:space="1" w:color="auto"/>
        </w:pBdr>
        <w:spacing w:before="120" w:after="60"/>
        <w:rPr>
          <w:ins w:id="14" w:author="Jeff Cai" w:date="2025-07-14T10:16:00Z" w16du:dateUtc="2025-07-14T14:16:00Z"/>
          <w:b/>
          <w:sz w:val="22"/>
          <w:szCs w:val="22"/>
        </w:rPr>
      </w:pPr>
    </w:p>
    <w:p w14:paraId="16D34AD9" w14:textId="45EBAD46" w:rsidR="00B60906" w:rsidRPr="00B97920" w:rsidRDefault="00B60906" w:rsidP="00B60906">
      <w:pPr>
        <w:pBdr>
          <w:bottom w:val="single" w:sz="4" w:space="1" w:color="auto"/>
        </w:pBdr>
        <w:spacing w:before="120" w:after="60"/>
        <w:rPr>
          <w:b/>
          <w:sz w:val="22"/>
          <w:szCs w:val="22"/>
        </w:rPr>
      </w:pPr>
      <w:r>
        <w:rPr>
          <w:b/>
          <w:sz w:val="22"/>
          <w:szCs w:val="22"/>
        </w:rPr>
        <w:t>HONORS &amp; AWARDS</w:t>
      </w:r>
    </w:p>
    <w:p w14:paraId="42EB326F" w14:textId="77777777" w:rsidR="00B60906" w:rsidRDefault="00B60906" w:rsidP="00B60906">
      <w:pPr>
        <w:autoSpaceDE w:val="0"/>
        <w:autoSpaceDN w:val="0"/>
        <w:adjustRightInd w:val="0"/>
        <w:rPr>
          <w:rStyle w:val="Emphasis"/>
          <w:i w:val="0"/>
          <w:iCs w:val="0"/>
          <w:sz w:val="22"/>
          <w:szCs w:val="22"/>
        </w:rPr>
      </w:pPr>
      <w:r>
        <w:rPr>
          <w:rStyle w:val="Emphasis"/>
          <w:i w:val="0"/>
          <w:iCs w:val="0"/>
          <w:sz w:val="22"/>
          <w:szCs w:val="22"/>
        </w:rPr>
        <w:t>Harry Frank Guggenheim Emerging Scholars Award, Guggenheim Foundation, $25,000 (2025 – 2026)</w:t>
      </w:r>
    </w:p>
    <w:p w14:paraId="53FAB0BA" w14:textId="77777777" w:rsidR="00B60906" w:rsidRDefault="00B60906" w:rsidP="00B60906">
      <w:pPr>
        <w:autoSpaceDE w:val="0"/>
        <w:autoSpaceDN w:val="0"/>
        <w:adjustRightInd w:val="0"/>
        <w:rPr>
          <w:rStyle w:val="Emphasis"/>
          <w:i w:val="0"/>
          <w:iCs w:val="0"/>
          <w:sz w:val="22"/>
          <w:szCs w:val="22"/>
        </w:rPr>
      </w:pPr>
      <w:r>
        <w:rPr>
          <w:rStyle w:val="Emphasis"/>
          <w:i w:val="0"/>
          <w:iCs w:val="0"/>
          <w:sz w:val="22"/>
          <w:szCs w:val="22"/>
        </w:rPr>
        <w:t>Becker Award, Best Graduate Research Paper in Sociology, University of Notre Dame (2024)</w:t>
      </w:r>
    </w:p>
    <w:p w14:paraId="535AB8B2" w14:textId="77777777" w:rsidR="00B60906" w:rsidRPr="00DB0A7D" w:rsidRDefault="00B60906" w:rsidP="00B60906">
      <w:pPr>
        <w:autoSpaceDE w:val="0"/>
        <w:autoSpaceDN w:val="0"/>
        <w:adjustRightInd w:val="0"/>
        <w:rPr>
          <w:rStyle w:val="Emphasis"/>
          <w:sz w:val="22"/>
          <w:szCs w:val="22"/>
        </w:rPr>
      </w:pPr>
      <w:r w:rsidRPr="00DB0A7D">
        <w:rPr>
          <w:color w:val="000000"/>
          <w:sz w:val="22"/>
          <w:szCs w:val="22"/>
        </w:rPr>
        <w:t>R.F. Thompson Award for Outstanding Research in African Studies</w:t>
      </w:r>
      <w:r>
        <w:rPr>
          <w:color w:val="000000"/>
          <w:sz w:val="22"/>
          <w:szCs w:val="22"/>
        </w:rPr>
        <w:t>, Yale University (2018)</w:t>
      </w:r>
    </w:p>
    <w:p w14:paraId="5A6C586F" w14:textId="77777777" w:rsidR="00B60906" w:rsidRPr="00DB0A7D" w:rsidRDefault="00B60906" w:rsidP="00B60906">
      <w:pPr>
        <w:autoSpaceDE w:val="0"/>
        <w:autoSpaceDN w:val="0"/>
        <w:adjustRightInd w:val="0"/>
        <w:rPr>
          <w:rStyle w:val="Emphasis"/>
          <w:sz w:val="22"/>
          <w:szCs w:val="22"/>
        </w:rPr>
      </w:pPr>
      <w:r w:rsidRPr="00DB0A7D">
        <w:rPr>
          <w:color w:val="000000"/>
          <w:sz w:val="22"/>
          <w:szCs w:val="22"/>
        </w:rPr>
        <w:t>Rhodes Scholarship Finalist – Southern</w:t>
      </w:r>
      <w:r>
        <w:rPr>
          <w:color w:val="000000"/>
          <w:sz w:val="22"/>
          <w:szCs w:val="22"/>
        </w:rPr>
        <w:t xml:space="preserve"> Africa (2018)</w:t>
      </w:r>
    </w:p>
    <w:p w14:paraId="024AF0B1" w14:textId="77777777" w:rsidR="004A7E9C" w:rsidRDefault="004A7E9C" w:rsidP="00F52A34">
      <w:pPr>
        <w:pBdr>
          <w:bottom w:val="single" w:sz="4" w:space="1" w:color="auto"/>
        </w:pBdr>
        <w:spacing w:before="120" w:after="60"/>
        <w:rPr>
          <w:ins w:id="15" w:author="Jeff Cai" w:date="2025-07-14T10:17:00Z" w16du:dateUtc="2025-07-14T14:17:00Z"/>
          <w:b/>
          <w:sz w:val="22"/>
          <w:szCs w:val="22"/>
        </w:rPr>
      </w:pPr>
      <w:bookmarkStart w:id="16" w:name="_Hlk203380616"/>
      <w:bookmarkStart w:id="17" w:name="_Hlk203380621"/>
      <w:bookmarkStart w:id="18" w:name="_Hlk203380636"/>
    </w:p>
    <w:p w14:paraId="6E268197" w14:textId="3D4B06A6" w:rsidR="009C71B8" w:rsidRPr="00B97920" w:rsidRDefault="009C71B8" w:rsidP="00F52A34">
      <w:pPr>
        <w:pBdr>
          <w:bottom w:val="single" w:sz="4" w:space="1" w:color="auto"/>
        </w:pBdr>
        <w:spacing w:before="120" w:after="60"/>
        <w:rPr>
          <w:b/>
          <w:sz w:val="22"/>
          <w:szCs w:val="22"/>
        </w:rPr>
      </w:pPr>
      <w:r w:rsidRPr="00B97920">
        <w:rPr>
          <w:b/>
          <w:sz w:val="22"/>
          <w:szCs w:val="22"/>
        </w:rPr>
        <w:t xml:space="preserve">PUBLICATIONS </w:t>
      </w:r>
      <w:bookmarkEnd w:id="16"/>
      <w:r w:rsidRPr="00B97920">
        <w:rPr>
          <w:b/>
          <w:sz w:val="22"/>
          <w:szCs w:val="22"/>
        </w:rPr>
        <w:t xml:space="preserve"> </w:t>
      </w:r>
      <w:r w:rsidRPr="00B97920">
        <w:rPr>
          <w:b/>
          <w:sz w:val="22"/>
          <w:szCs w:val="22"/>
        </w:rPr>
        <w:tab/>
      </w:r>
    </w:p>
    <w:bookmarkEnd w:id="17"/>
    <w:p w14:paraId="1FD7003B" w14:textId="77777777" w:rsidR="00412F0C" w:rsidRDefault="00412F0C" w:rsidP="008F4114">
      <w:pPr>
        <w:pStyle w:val="NormalWeb"/>
        <w:spacing w:before="120" w:beforeAutospacing="0" w:after="0" w:afterAutospacing="0"/>
        <w:rPr>
          <w:rStyle w:val="Strong"/>
          <w:sz w:val="21"/>
          <w:szCs w:val="21"/>
        </w:rPr>
      </w:pPr>
      <w:r w:rsidRPr="00412F0C">
        <w:rPr>
          <w:sz w:val="22"/>
          <w:szCs w:val="22"/>
        </w:rPr>
        <w:t>C</w:t>
      </w:r>
      <w:bookmarkEnd w:id="18"/>
      <w:r w:rsidRPr="00412F0C">
        <w:rPr>
          <w:sz w:val="22"/>
          <w:szCs w:val="22"/>
        </w:rPr>
        <w:t xml:space="preserve">oetzee, Matthew C. 2025. </w:t>
      </w:r>
      <w:r w:rsidRPr="00412F0C">
        <w:rPr>
          <w:rStyle w:val="Emphasis"/>
          <w:sz w:val="22"/>
          <w:szCs w:val="22"/>
        </w:rPr>
        <w:t>"Re-Curating Robben Island: Cultural Objects, Digital Memory, and the Entropic Afterlives of National Heritage."</w:t>
      </w:r>
      <w:r w:rsidRPr="00412F0C">
        <w:rPr>
          <w:sz w:val="22"/>
          <w:szCs w:val="22"/>
        </w:rPr>
        <w:t xml:space="preserve"> </w:t>
      </w:r>
      <w:r w:rsidRPr="00412F0C">
        <w:rPr>
          <w:rStyle w:val="Emphasis"/>
          <w:sz w:val="22"/>
          <w:szCs w:val="22"/>
        </w:rPr>
        <w:t>American Journal of Cultural Sociology</w:t>
      </w:r>
      <w:r w:rsidRPr="00412F0C">
        <w:rPr>
          <w:sz w:val="22"/>
          <w:szCs w:val="22"/>
        </w:rPr>
        <w:t>.</w:t>
      </w:r>
      <w:r w:rsidRPr="00412F0C">
        <w:rPr>
          <w:rStyle w:val="Strong"/>
          <w:sz w:val="21"/>
          <w:szCs w:val="21"/>
        </w:rPr>
        <w:t xml:space="preserve"> </w:t>
      </w:r>
    </w:p>
    <w:p w14:paraId="3305D1DA" w14:textId="77777777" w:rsidR="004A7E9C" w:rsidRDefault="004A7E9C" w:rsidP="004A7E9C">
      <w:pPr>
        <w:pBdr>
          <w:bottom w:val="single" w:sz="4" w:space="1" w:color="auto"/>
        </w:pBdr>
        <w:spacing w:before="120" w:after="60"/>
        <w:rPr>
          <w:ins w:id="19" w:author="Jeff Cai" w:date="2025-07-14T10:17:00Z" w16du:dateUtc="2025-07-14T14:17:00Z"/>
          <w:b/>
          <w:sz w:val="22"/>
          <w:szCs w:val="22"/>
        </w:rPr>
      </w:pPr>
    </w:p>
    <w:p w14:paraId="5F578D13" w14:textId="6B86DC06" w:rsidR="004A7E9C" w:rsidRPr="004A7E9C" w:rsidRDefault="004A7E9C" w:rsidP="004A7E9C">
      <w:pPr>
        <w:pBdr>
          <w:bottom w:val="single" w:sz="4" w:space="1" w:color="auto"/>
        </w:pBdr>
        <w:spacing w:before="120" w:after="60"/>
        <w:rPr>
          <w:ins w:id="20" w:author="Jeff Cai" w:date="2025-07-14T10:16:00Z" w16du:dateUtc="2025-07-14T14:16:00Z"/>
          <w:b/>
          <w:sz w:val="22"/>
          <w:szCs w:val="22"/>
        </w:rPr>
        <w:pPrChange w:id="21" w:author="Jeff Cai" w:date="2025-07-14T10:17:00Z" w16du:dateUtc="2025-07-14T14:17:00Z">
          <w:pPr>
            <w:pStyle w:val="NormalWeb"/>
            <w:spacing w:before="120" w:beforeAutospacing="0" w:after="0" w:afterAutospacing="0"/>
          </w:pPr>
        </w:pPrChange>
      </w:pPr>
      <w:ins w:id="22" w:author="Jeff Cai" w:date="2025-07-14T10:17:00Z" w16du:dateUtc="2025-07-14T14:17:00Z">
        <w:r>
          <w:rPr>
            <w:b/>
            <w:sz w:val="22"/>
            <w:szCs w:val="22"/>
          </w:rPr>
          <w:t>UNDER REVIEW</w:t>
        </w:r>
        <w:r w:rsidRPr="00B97920">
          <w:rPr>
            <w:b/>
            <w:sz w:val="22"/>
            <w:szCs w:val="22"/>
          </w:rPr>
          <w:tab/>
        </w:r>
      </w:ins>
    </w:p>
    <w:p w14:paraId="50120FA6" w14:textId="7D815816" w:rsidR="00AA03DA" w:rsidRDefault="00BF3F5A" w:rsidP="008F4114">
      <w:pPr>
        <w:pStyle w:val="NormalWeb"/>
        <w:spacing w:before="120" w:beforeAutospacing="0" w:after="0" w:afterAutospacing="0"/>
        <w:rPr>
          <w:sz w:val="22"/>
          <w:szCs w:val="22"/>
        </w:rPr>
      </w:pPr>
      <w:del w:id="23" w:author="Jeff Cai" w:date="2025-07-14T10:18:00Z" w16du:dateUtc="2025-07-14T14:18:00Z">
        <w:r w:rsidDel="004A7E9C">
          <w:rPr>
            <w:b/>
            <w:bCs/>
            <w:sz w:val="22"/>
            <w:szCs w:val="22"/>
          </w:rPr>
          <w:delText>Book Manuscript Under Review</w:delText>
        </w:r>
        <w:r w:rsidR="00AA03DA" w:rsidRPr="00AA03DA" w:rsidDel="004A7E9C">
          <w:rPr>
            <w:b/>
            <w:bCs/>
            <w:sz w:val="22"/>
            <w:szCs w:val="22"/>
          </w:rPr>
          <w:delText>.</w:delText>
        </w:r>
        <w:r w:rsidR="00AA03DA" w:rsidRPr="00AA03DA" w:rsidDel="004A7E9C">
          <w:rPr>
            <w:sz w:val="22"/>
            <w:szCs w:val="22"/>
          </w:rPr>
          <w:delText xml:space="preserve"> </w:delText>
        </w:r>
      </w:del>
      <w:r w:rsidR="00AA03DA" w:rsidRPr="00AA03DA">
        <w:rPr>
          <w:sz w:val="22"/>
          <w:szCs w:val="22"/>
        </w:rPr>
        <w:t xml:space="preserve">Smith, Christian, Matthew Coetzee, and Bridget Ritz. </w:t>
      </w:r>
      <w:r w:rsidR="00AA03DA" w:rsidRPr="00AA03DA">
        <w:rPr>
          <w:rStyle w:val="Emphasis"/>
          <w:sz w:val="22"/>
          <w:szCs w:val="22"/>
        </w:rPr>
        <w:t>Re-enchanted America</w:t>
      </w:r>
      <w:r w:rsidR="00AA03DA" w:rsidRPr="00AA03DA">
        <w:rPr>
          <w:sz w:val="22"/>
          <w:szCs w:val="22"/>
        </w:rPr>
        <w:t xml:space="preserve">. </w:t>
      </w:r>
      <w:ins w:id="24" w:author="Jeff Cai" w:date="2025-07-14T10:18:00Z" w16du:dateUtc="2025-07-14T14:18:00Z">
        <w:r w:rsidR="004A7E9C">
          <w:rPr>
            <w:sz w:val="22"/>
            <w:szCs w:val="22"/>
          </w:rPr>
          <w:t xml:space="preserve">Book </w:t>
        </w:r>
      </w:ins>
      <w:del w:id="25" w:author="Jeff Cai" w:date="2025-07-14T10:18:00Z" w16du:dateUtc="2025-07-14T14:18:00Z">
        <w:r w:rsidR="001A2F32" w:rsidDel="004A7E9C">
          <w:rPr>
            <w:sz w:val="22"/>
            <w:szCs w:val="22"/>
          </w:rPr>
          <w:delText>M</w:delText>
        </w:r>
      </w:del>
      <w:ins w:id="26" w:author="Jeff Cai" w:date="2025-07-14T10:18:00Z" w16du:dateUtc="2025-07-14T14:18:00Z">
        <w:r w:rsidR="004A7E9C">
          <w:rPr>
            <w:sz w:val="22"/>
            <w:szCs w:val="22"/>
          </w:rPr>
          <w:t>m</w:t>
        </w:r>
      </w:ins>
      <w:r w:rsidR="001A2F32">
        <w:rPr>
          <w:sz w:val="22"/>
          <w:szCs w:val="22"/>
        </w:rPr>
        <w:t xml:space="preserve">anuscript </w:t>
      </w:r>
      <w:ins w:id="27" w:author="Jeff Cai" w:date="2025-07-14T10:18:00Z" w16du:dateUtc="2025-07-14T14:18:00Z">
        <w:r w:rsidR="004A7E9C">
          <w:rPr>
            <w:sz w:val="22"/>
            <w:szCs w:val="22"/>
          </w:rPr>
          <w:t>u</w:t>
        </w:r>
      </w:ins>
      <w:del w:id="28" w:author="Jeff Cai" w:date="2025-07-14T10:18:00Z" w16du:dateUtc="2025-07-14T14:18:00Z">
        <w:r w:rsidR="001A2F32" w:rsidDel="004A7E9C">
          <w:rPr>
            <w:sz w:val="22"/>
            <w:szCs w:val="22"/>
          </w:rPr>
          <w:delText>U</w:delText>
        </w:r>
      </w:del>
      <w:r w:rsidR="001A2F32">
        <w:rPr>
          <w:sz w:val="22"/>
          <w:szCs w:val="22"/>
        </w:rPr>
        <w:t xml:space="preserve">nder </w:t>
      </w:r>
      <w:ins w:id="29" w:author="Jeff Cai" w:date="2025-07-14T10:18:00Z" w16du:dateUtc="2025-07-14T14:18:00Z">
        <w:r w:rsidR="004A7E9C">
          <w:rPr>
            <w:sz w:val="22"/>
            <w:szCs w:val="22"/>
          </w:rPr>
          <w:t>r</w:t>
        </w:r>
      </w:ins>
      <w:del w:id="30" w:author="Jeff Cai" w:date="2025-07-14T10:18:00Z" w16du:dateUtc="2025-07-14T14:18:00Z">
        <w:r w:rsidR="001A2F32" w:rsidDel="004A7E9C">
          <w:rPr>
            <w:sz w:val="22"/>
            <w:szCs w:val="22"/>
          </w:rPr>
          <w:delText>R</w:delText>
        </w:r>
      </w:del>
      <w:r w:rsidR="001A2F32">
        <w:rPr>
          <w:sz w:val="22"/>
          <w:szCs w:val="22"/>
        </w:rPr>
        <w:t xml:space="preserve">eview at </w:t>
      </w:r>
      <w:r w:rsidR="00AA03DA" w:rsidRPr="00AA03DA">
        <w:rPr>
          <w:sz w:val="22"/>
          <w:szCs w:val="22"/>
        </w:rPr>
        <w:t>Oxford University Press.</w:t>
      </w:r>
    </w:p>
    <w:p w14:paraId="40563ED7" w14:textId="4242D265" w:rsidR="001A2F32" w:rsidRPr="001A2F32" w:rsidRDefault="001A2F32" w:rsidP="008F4114">
      <w:pPr>
        <w:pStyle w:val="NormalWeb"/>
        <w:spacing w:before="120" w:beforeAutospacing="0" w:after="0" w:afterAutospacing="0"/>
        <w:rPr>
          <w:i/>
          <w:iCs/>
          <w:sz w:val="22"/>
          <w:szCs w:val="22"/>
        </w:rPr>
      </w:pPr>
      <w:del w:id="31" w:author="Jeff Cai" w:date="2025-07-14T10:18:00Z" w16du:dateUtc="2025-07-14T14:18:00Z">
        <w:r w:rsidDel="004A7E9C">
          <w:rPr>
            <w:rStyle w:val="Strong"/>
            <w:sz w:val="22"/>
            <w:szCs w:val="22"/>
          </w:rPr>
          <w:delText xml:space="preserve">Under Review. </w:delText>
        </w:r>
      </w:del>
      <w:r w:rsidRPr="0002762A">
        <w:rPr>
          <w:sz w:val="22"/>
          <w:szCs w:val="22"/>
        </w:rPr>
        <w:t xml:space="preserve">Coetzee, Matthew C. </w:t>
      </w:r>
      <w:r w:rsidRPr="0002762A">
        <w:rPr>
          <w:rStyle w:val="Emphasis"/>
          <w:sz w:val="22"/>
          <w:szCs w:val="22"/>
        </w:rPr>
        <w:t>“</w:t>
      </w:r>
      <w:r w:rsidRPr="0002762A">
        <w:rPr>
          <w:i/>
          <w:iCs/>
          <w:color w:val="000000"/>
          <w:sz w:val="22"/>
          <w:szCs w:val="22"/>
        </w:rPr>
        <w:t>Contingent Memory Activation: Collective Memory, Crisis Response, and the Dynamics of Social Action</w:t>
      </w:r>
      <w:r w:rsidRPr="0002762A">
        <w:rPr>
          <w:rStyle w:val="Emphasis"/>
          <w:sz w:val="22"/>
          <w:szCs w:val="22"/>
        </w:rPr>
        <w:t>.”</w:t>
      </w:r>
      <w:r w:rsidRPr="0002762A">
        <w:rPr>
          <w:sz w:val="22"/>
          <w:szCs w:val="22"/>
        </w:rPr>
        <w:t xml:space="preserve"> </w:t>
      </w:r>
      <w:ins w:id="32" w:author="Jeff Cai" w:date="2025-07-14T10:18:00Z" w16du:dateUtc="2025-07-14T14:18:00Z">
        <w:r w:rsidR="004A7E9C">
          <w:rPr>
            <w:sz w:val="22"/>
            <w:szCs w:val="22"/>
          </w:rPr>
          <w:t xml:space="preserve">Under review at </w:t>
        </w:r>
      </w:ins>
      <w:r>
        <w:rPr>
          <w:i/>
          <w:iCs/>
          <w:sz w:val="22"/>
          <w:szCs w:val="22"/>
        </w:rPr>
        <w:t xml:space="preserve">American Journal of Sociology. </w:t>
      </w:r>
    </w:p>
    <w:p w14:paraId="624BBD2C" w14:textId="05B45D82" w:rsidR="00E95A8C" w:rsidRPr="001A2F32" w:rsidRDefault="00E95A8C" w:rsidP="008F4114">
      <w:pPr>
        <w:pStyle w:val="NormalWeb"/>
        <w:spacing w:before="120" w:beforeAutospacing="0" w:after="0" w:afterAutospacing="0"/>
        <w:rPr>
          <w:rStyle w:val="Strong"/>
          <w:b w:val="0"/>
          <w:bCs w:val="0"/>
          <w:i/>
          <w:iCs/>
          <w:sz w:val="22"/>
          <w:szCs w:val="22"/>
        </w:rPr>
      </w:pPr>
      <w:moveFromRangeStart w:id="33" w:author="Jeff Cai" w:date="2025-07-14T10:18:00Z" w:name="move203380737"/>
      <w:moveFrom w:id="34" w:author="Jeff Cai" w:date="2025-07-14T10:18:00Z" w16du:dateUtc="2025-07-14T14:18:00Z">
        <w:r w:rsidDel="004A7E9C">
          <w:rPr>
            <w:rStyle w:val="Strong"/>
            <w:sz w:val="22"/>
            <w:szCs w:val="22"/>
          </w:rPr>
          <w:t>Invited for Resubmission</w:t>
        </w:r>
        <w:r w:rsidR="00EA1A34" w:rsidDel="004A7E9C">
          <w:rPr>
            <w:rStyle w:val="Strong"/>
            <w:sz w:val="22"/>
            <w:szCs w:val="22"/>
          </w:rPr>
          <w:t xml:space="preserve"> to Special Issue</w:t>
        </w:r>
        <w:r w:rsidDel="004A7E9C">
          <w:rPr>
            <w:rStyle w:val="Strong"/>
            <w:sz w:val="22"/>
            <w:szCs w:val="22"/>
          </w:rPr>
          <w:t>.</w:t>
        </w:r>
        <w:r w:rsidRPr="00B97920" w:rsidDel="004A7E9C">
          <w:rPr>
            <w:sz w:val="22"/>
            <w:szCs w:val="22"/>
          </w:rPr>
          <w:t xml:space="preserve"> </w:t>
        </w:r>
      </w:moveFrom>
      <w:moveFromRangeEnd w:id="33"/>
      <w:r w:rsidRPr="00B97920">
        <w:rPr>
          <w:sz w:val="22"/>
          <w:szCs w:val="22"/>
        </w:rPr>
        <w:t>Coetzee, Matthew C. “</w:t>
      </w:r>
      <w:r>
        <w:rPr>
          <w:i/>
          <w:iCs/>
          <w:sz w:val="22"/>
          <w:szCs w:val="22"/>
        </w:rPr>
        <w:t>When Meaning Acts: A Critical Realist Cultural Sociology from the Global South</w:t>
      </w:r>
      <w:ins w:id="35" w:author="Jeff Cai" w:date="2025-07-14T10:14:00Z" w16du:dateUtc="2025-07-14T14:14:00Z">
        <w:r w:rsidR="004A7E9C">
          <w:rPr>
            <w:i/>
            <w:iCs/>
            <w:sz w:val="22"/>
            <w:szCs w:val="22"/>
          </w:rPr>
          <w:t>.</w:t>
        </w:r>
      </w:ins>
      <w:r w:rsidRPr="00B97920">
        <w:rPr>
          <w:i/>
          <w:iCs/>
          <w:sz w:val="22"/>
          <w:szCs w:val="22"/>
        </w:rPr>
        <w:t xml:space="preserve">” </w:t>
      </w:r>
      <w:moveToRangeStart w:id="36" w:author="Jeff Cai" w:date="2025-07-14T10:18:00Z" w:name="move203380737"/>
      <w:moveTo w:id="37" w:author="Jeff Cai" w:date="2025-07-14T10:18:00Z" w16du:dateUtc="2025-07-14T14:18:00Z">
        <w:r w:rsidR="004A7E9C" w:rsidRPr="004A7E9C">
          <w:rPr>
            <w:rStyle w:val="Strong"/>
            <w:b w:val="0"/>
            <w:bCs w:val="0"/>
            <w:sz w:val="22"/>
            <w:szCs w:val="22"/>
            <w:rPrChange w:id="38" w:author="Jeff Cai" w:date="2025-07-14T10:18:00Z" w16du:dateUtc="2025-07-14T14:18:00Z">
              <w:rPr>
                <w:rStyle w:val="Strong"/>
                <w:sz w:val="22"/>
                <w:szCs w:val="22"/>
              </w:rPr>
            </w:rPrChange>
          </w:rPr>
          <w:t xml:space="preserve">Invited for </w:t>
        </w:r>
        <w:del w:id="39" w:author="Jeff Cai" w:date="2025-07-14T10:18:00Z" w16du:dateUtc="2025-07-14T14:18:00Z">
          <w:r w:rsidR="004A7E9C" w:rsidRPr="004A7E9C" w:rsidDel="004A7E9C">
            <w:rPr>
              <w:rStyle w:val="Strong"/>
              <w:b w:val="0"/>
              <w:bCs w:val="0"/>
              <w:sz w:val="22"/>
              <w:szCs w:val="22"/>
              <w:rPrChange w:id="40" w:author="Jeff Cai" w:date="2025-07-14T10:18:00Z" w16du:dateUtc="2025-07-14T14:18:00Z">
                <w:rPr>
                  <w:rStyle w:val="Strong"/>
                  <w:sz w:val="22"/>
                  <w:szCs w:val="22"/>
                </w:rPr>
              </w:rPrChange>
            </w:rPr>
            <w:delText>R</w:delText>
          </w:r>
        </w:del>
      </w:moveTo>
      <w:ins w:id="41" w:author="Jeff Cai" w:date="2025-07-14T10:18:00Z" w16du:dateUtc="2025-07-14T14:18:00Z">
        <w:r w:rsidR="004A7E9C">
          <w:rPr>
            <w:rStyle w:val="Strong"/>
            <w:b w:val="0"/>
            <w:bCs w:val="0"/>
            <w:sz w:val="22"/>
            <w:szCs w:val="22"/>
          </w:rPr>
          <w:t>r</w:t>
        </w:r>
      </w:ins>
      <w:moveTo w:id="42" w:author="Jeff Cai" w:date="2025-07-14T10:18:00Z" w16du:dateUtc="2025-07-14T14:18:00Z">
        <w:r w:rsidR="004A7E9C" w:rsidRPr="004A7E9C">
          <w:rPr>
            <w:rStyle w:val="Strong"/>
            <w:b w:val="0"/>
            <w:bCs w:val="0"/>
            <w:sz w:val="22"/>
            <w:szCs w:val="22"/>
            <w:rPrChange w:id="43" w:author="Jeff Cai" w:date="2025-07-14T10:18:00Z" w16du:dateUtc="2025-07-14T14:18:00Z">
              <w:rPr>
                <w:rStyle w:val="Strong"/>
                <w:sz w:val="22"/>
                <w:szCs w:val="22"/>
              </w:rPr>
            </w:rPrChange>
          </w:rPr>
          <w:t xml:space="preserve">esubmission to </w:t>
        </w:r>
        <w:del w:id="44" w:author="Jeff Cai" w:date="2025-07-14T10:18:00Z" w16du:dateUtc="2025-07-14T14:18:00Z">
          <w:r w:rsidR="004A7E9C" w:rsidRPr="004A7E9C" w:rsidDel="004A7E9C">
            <w:rPr>
              <w:rStyle w:val="Strong"/>
              <w:b w:val="0"/>
              <w:bCs w:val="0"/>
              <w:sz w:val="22"/>
              <w:szCs w:val="22"/>
              <w:rPrChange w:id="45" w:author="Jeff Cai" w:date="2025-07-14T10:18:00Z" w16du:dateUtc="2025-07-14T14:18:00Z">
                <w:rPr>
                  <w:rStyle w:val="Strong"/>
                  <w:sz w:val="22"/>
                  <w:szCs w:val="22"/>
                </w:rPr>
              </w:rPrChange>
            </w:rPr>
            <w:delText>S</w:delText>
          </w:r>
        </w:del>
      </w:moveTo>
      <w:ins w:id="46" w:author="Jeff Cai" w:date="2025-07-14T10:18:00Z" w16du:dateUtc="2025-07-14T14:18:00Z">
        <w:r w:rsidR="004A7E9C">
          <w:rPr>
            <w:rStyle w:val="Strong"/>
            <w:b w:val="0"/>
            <w:bCs w:val="0"/>
            <w:sz w:val="22"/>
            <w:szCs w:val="22"/>
          </w:rPr>
          <w:t>s</w:t>
        </w:r>
      </w:ins>
      <w:moveTo w:id="47" w:author="Jeff Cai" w:date="2025-07-14T10:18:00Z" w16du:dateUtc="2025-07-14T14:18:00Z">
        <w:r w:rsidR="004A7E9C" w:rsidRPr="004A7E9C">
          <w:rPr>
            <w:rStyle w:val="Strong"/>
            <w:b w:val="0"/>
            <w:bCs w:val="0"/>
            <w:sz w:val="22"/>
            <w:szCs w:val="22"/>
            <w:rPrChange w:id="48" w:author="Jeff Cai" w:date="2025-07-14T10:18:00Z" w16du:dateUtc="2025-07-14T14:18:00Z">
              <w:rPr>
                <w:rStyle w:val="Strong"/>
                <w:sz w:val="22"/>
                <w:szCs w:val="22"/>
              </w:rPr>
            </w:rPrChange>
          </w:rPr>
          <w:t xml:space="preserve">pecial </w:t>
        </w:r>
        <w:del w:id="49" w:author="Jeff Cai" w:date="2025-07-14T10:18:00Z" w16du:dateUtc="2025-07-14T14:18:00Z">
          <w:r w:rsidR="004A7E9C" w:rsidRPr="004A7E9C" w:rsidDel="004A7E9C">
            <w:rPr>
              <w:rStyle w:val="Strong"/>
              <w:b w:val="0"/>
              <w:bCs w:val="0"/>
              <w:sz w:val="22"/>
              <w:szCs w:val="22"/>
              <w:rPrChange w:id="50" w:author="Jeff Cai" w:date="2025-07-14T10:18:00Z" w16du:dateUtc="2025-07-14T14:18:00Z">
                <w:rPr>
                  <w:rStyle w:val="Strong"/>
                  <w:sz w:val="22"/>
                  <w:szCs w:val="22"/>
                </w:rPr>
              </w:rPrChange>
            </w:rPr>
            <w:delText>I</w:delText>
          </w:r>
        </w:del>
      </w:moveTo>
      <w:ins w:id="51" w:author="Jeff Cai" w:date="2025-07-14T10:18:00Z" w16du:dateUtc="2025-07-14T14:18:00Z">
        <w:r w:rsidR="004A7E9C">
          <w:rPr>
            <w:rStyle w:val="Strong"/>
            <w:b w:val="0"/>
            <w:bCs w:val="0"/>
            <w:sz w:val="22"/>
            <w:szCs w:val="22"/>
          </w:rPr>
          <w:t>i</w:t>
        </w:r>
      </w:ins>
      <w:moveTo w:id="52" w:author="Jeff Cai" w:date="2025-07-14T10:18:00Z" w16du:dateUtc="2025-07-14T14:18:00Z">
        <w:r w:rsidR="004A7E9C" w:rsidRPr="004A7E9C">
          <w:rPr>
            <w:rStyle w:val="Strong"/>
            <w:b w:val="0"/>
            <w:bCs w:val="0"/>
            <w:sz w:val="22"/>
            <w:szCs w:val="22"/>
            <w:rPrChange w:id="53" w:author="Jeff Cai" w:date="2025-07-14T10:18:00Z" w16du:dateUtc="2025-07-14T14:18:00Z">
              <w:rPr>
                <w:rStyle w:val="Strong"/>
                <w:sz w:val="22"/>
                <w:szCs w:val="22"/>
              </w:rPr>
            </w:rPrChange>
          </w:rPr>
          <w:t>ssue</w:t>
        </w:r>
      </w:moveTo>
      <w:ins w:id="54" w:author="Jeff Cai" w:date="2025-07-14T10:18:00Z" w16du:dateUtc="2025-07-14T14:18:00Z">
        <w:r w:rsidR="004A7E9C" w:rsidRPr="004A7E9C">
          <w:rPr>
            <w:b/>
            <w:sz w:val="22"/>
            <w:szCs w:val="22"/>
            <w:rPrChange w:id="55" w:author="Jeff Cai" w:date="2025-07-14T10:18:00Z" w16du:dateUtc="2025-07-14T14:18:00Z">
              <w:rPr>
                <w:sz w:val="22"/>
                <w:szCs w:val="22"/>
              </w:rPr>
            </w:rPrChange>
          </w:rPr>
          <w:t xml:space="preserve"> </w:t>
        </w:r>
        <w:r w:rsidR="004A7E9C">
          <w:rPr>
            <w:sz w:val="22"/>
            <w:szCs w:val="22"/>
          </w:rPr>
          <w:t xml:space="preserve">at </w:t>
        </w:r>
      </w:ins>
      <w:moveTo w:id="56" w:author="Jeff Cai" w:date="2025-07-14T10:18:00Z" w16du:dateUtc="2025-07-14T14:18:00Z">
        <w:del w:id="57" w:author="Jeff Cai" w:date="2025-07-14T10:18:00Z" w16du:dateUtc="2025-07-14T14:18:00Z">
          <w:r w:rsidR="004A7E9C" w:rsidDel="004A7E9C">
            <w:rPr>
              <w:rStyle w:val="Strong"/>
              <w:sz w:val="22"/>
              <w:szCs w:val="22"/>
            </w:rPr>
            <w:delText>.</w:delText>
          </w:r>
          <w:r w:rsidR="004A7E9C" w:rsidRPr="00B97920" w:rsidDel="004A7E9C">
            <w:rPr>
              <w:sz w:val="22"/>
              <w:szCs w:val="22"/>
            </w:rPr>
            <w:delText xml:space="preserve"> </w:delText>
          </w:r>
        </w:del>
      </w:moveTo>
      <w:moveToRangeEnd w:id="36"/>
      <w:del w:id="58" w:author="Jeff Cai" w:date="2025-07-14T10:14:00Z" w16du:dateUtc="2025-07-14T14:14:00Z">
        <w:r w:rsidDel="004A7E9C">
          <w:rPr>
            <w:i/>
            <w:iCs/>
            <w:sz w:val="22"/>
            <w:szCs w:val="22"/>
          </w:rPr>
          <w:delText>Sociological Theory</w:delText>
        </w:r>
        <w:r w:rsidR="001A2F32" w:rsidDel="004A7E9C">
          <w:rPr>
            <w:sz w:val="22"/>
            <w:szCs w:val="22"/>
          </w:rPr>
          <w:delText xml:space="preserve">” </w:delText>
        </w:r>
      </w:del>
      <w:r w:rsidR="001A2F32">
        <w:rPr>
          <w:i/>
          <w:iCs/>
          <w:sz w:val="22"/>
          <w:szCs w:val="22"/>
        </w:rPr>
        <w:t>Sociological Theory.</w:t>
      </w:r>
    </w:p>
    <w:p w14:paraId="5145C471" w14:textId="4FA69ACC" w:rsidR="009573E6" w:rsidRPr="00B97920" w:rsidRDefault="00DB0A7D" w:rsidP="008F4114">
      <w:pPr>
        <w:pStyle w:val="NormalWeb"/>
        <w:spacing w:before="120" w:beforeAutospacing="0" w:after="0" w:afterAutospacing="0"/>
        <w:rPr>
          <w:sz w:val="22"/>
          <w:szCs w:val="22"/>
        </w:rPr>
      </w:pPr>
      <w:del w:id="59" w:author="Jeff Cai" w:date="2025-07-14T10:19:00Z" w16du:dateUtc="2025-07-14T14:19:00Z">
        <w:r w:rsidDel="004A7E9C">
          <w:rPr>
            <w:rStyle w:val="Strong"/>
            <w:sz w:val="22"/>
            <w:szCs w:val="22"/>
          </w:rPr>
          <w:lastRenderedPageBreak/>
          <w:delText>Submitted</w:delText>
        </w:r>
        <w:r w:rsidR="00925E37" w:rsidRPr="00B97920" w:rsidDel="004A7E9C">
          <w:rPr>
            <w:sz w:val="22"/>
            <w:szCs w:val="22"/>
          </w:rPr>
          <w:delText xml:space="preserve">. </w:delText>
        </w:r>
      </w:del>
      <w:r w:rsidR="009573E6" w:rsidRPr="00B97920">
        <w:rPr>
          <w:sz w:val="22"/>
          <w:szCs w:val="22"/>
        </w:rPr>
        <w:t xml:space="preserve">Summers-Effler, Erika, Matthew Coetzee, Hyunjin Kwak, and Justin Van Ness. </w:t>
      </w:r>
      <w:r w:rsidR="009573E6" w:rsidRPr="00B97920">
        <w:rPr>
          <w:rStyle w:val="Emphasis"/>
          <w:sz w:val="22"/>
          <w:szCs w:val="22"/>
        </w:rPr>
        <w:t>"Mapping Social Change Efforts:</w:t>
      </w:r>
      <w:r w:rsidR="00EA0CEE" w:rsidRPr="00B97920">
        <w:rPr>
          <w:rStyle w:val="Emphasis"/>
          <w:sz w:val="22"/>
          <w:szCs w:val="22"/>
        </w:rPr>
        <w:t xml:space="preserve"> </w:t>
      </w:r>
      <w:r w:rsidR="009573E6" w:rsidRPr="00B97920">
        <w:rPr>
          <w:rStyle w:val="Emphasis"/>
          <w:sz w:val="22"/>
          <w:szCs w:val="22"/>
        </w:rPr>
        <w:t>A Dynamic and Integrative Four-Quadrant Framework."</w:t>
      </w:r>
      <w:r w:rsidR="009573E6" w:rsidRPr="00B97920">
        <w:rPr>
          <w:sz w:val="22"/>
          <w:szCs w:val="22"/>
        </w:rPr>
        <w:t xml:space="preserve"> </w:t>
      </w:r>
      <w:ins w:id="60" w:author="Jeff Cai" w:date="2025-07-14T10:18:00Z" w16du:dateUtc="2025-07-14T14:18:00Z">
        <w:r w:rsidR="004A7E9C">
          <w:rPr>
            <w:sz w:val="22"/>
            <w:szCs w:val="22"/>
          </w:rPr>
          <w:t>Under</w:t>
        </w:r>
      </w:ins>
      <w:ins w:id="61" w:author="Jeff Cai" w:date="2025-07-14T10:19:00Z" w16du:dateUtc="2025-07-14T14:19:00Z">
        <w:r w:rsidR="004A7E9C">
          <w:rPr>
            <w:sz w:val="22"/>
            <w:szCs w:val="22"/>
          </w:rPr>
          <w:t xml:space="preserve"> review at ??</w:t>
        </w:r>
      </w:ins>
    </w:p>
    <w:p w14:paraId="28940E66" w14:textId="77777777" w:rsidR="004A7E9C" w:rsidRDefault="004A7E9C" w:rsidP="004A7E9C">
      <w:pPr>
        <w:pBdr>
          <w:bottom w:val="single" w:sz="4" w:space="1" w:color="auto"/>
        </w:pBdr>
        <w:spacing w:before="120" w:after="60"/>
        <w:rPr>
          <w:ins w:id="62" w:author="Jeff Cai" w:date="2025-07-14T10:17:00Z" w16du:dateUtc="2025-07-14T14:17:00Z"/>
          <w:b/>
          <w:sz w:val="22"/>
          <w:szCs w:val="22"/>
        </w:rPr>
      </w:pPr>
    </w:p>
    <w:p w14:paraId="226C3056" w14:textId="1D2A290F" w:rsidR="004A7E9C" w:rsidRPr="004A7E9C" w:rsidRDefault="004A7E9C" w:rsidP="004A7E9C">
      <w:pPr>
        <w:pBdr>
          <w:bottom w:val="single" w:sz="4" w:space="1" w:color="auto"/>
        </w:pBdr>
        <w:spacing w:before="120" w:after="60"/>
        <w:rPr>
          <w:ins w:id="63" w:author="Jeff Cai" w:date="2025-07-14T10:17:00Z" w16du:dateUtc="2025-07-14T14:17:00Z"/>
          <w:rStyle w:val="Strong"/>
          <w:bCs w:val="0"/>
          <w:sz w:val="22"/>
          <w:szCs w:val="22"/>
        </w:rPr>
        <w:pPrChange w:id="64" w:author="Jeff Cai" w:date="2025-07-14T10:17:00Z" w16du:dateUtc="2025-07-14T14:17:00Z">
          <w:pPr>
            <w:pStyle w:val="NormalWeb"/>
            <w:spacing w:before="120" w:beforeAutospacing="0" w:after="0" w:afterAutospacing="0"/>
          </w:pPr>
        </w:pPrChange>
      </w:pPr>
      <w:ins w:id="65" w:author="Jeff Cai" w:date="2025-07-14T10:17:00Z" w16du:dateUtc="2025-07-14T14:17:00Z">
        <w:r>
          <w:rPr>
            <w:b/>
            <w:sz w:val="22"/>
            <w:szCs w:val="22"/>
          </w:rPr>
          <w:t>WORKING PAPER</w:t>
        </w:r>
      </w:ins>
      <w:ins w:id="66" w:author="Jeff Cai" w:date="2025-07-14T10:19:00Z" w16du:dateUtc="2025-07-14T14:19:00Z">
        <w:r w:rsidR="00D1109A">
          <w:rPr>
            <w:b/>
            <w:sz w:val="22"/>
            <w:szCs w:val="22"/>
          </w:rPr>
          <w:t>S</w:t>
        </w:r>
      </w:ins>
      <w:ins w:id="67" w:author="Jeff Cai" w:date="2025-07-14T10:17:00Z" w16du:dateUtc="2025-07-14T14:17:00Z">
        <w:r w:rsidRPr="00B97920">
          <w:rPr>
            <w:b/>
            <w:sz w:val="22"/>
            <w:szCs w:val="22"/>
          </w:rPr>
          <w:tab/>
        </w:r>
      </w:ins>
    </w:p>
    <w:p w14:paraId="18478601" w14:textId="55A0C30F" w:rsidR="001C2E8C" w:rsidRPr="00B97920" w:rsidRDefault="001C2E8C" w:rsidP="008F4114">
      <w:pPr>
        <w:pStyle w:val="NormalWeb"/>
        <w:spacing w:before="120" w:beforeAutospacing="0" w:after="0" w:afterAutospacing="0"/>
        <w:rPr>
          <w:sz w:val="22"/>
          <w:szCs w:val="22"/>
        </w:rPr>
      </w:pPr>
      <w:del w:id="68" w:author="Jeff Cai" w:date="2025-07-14T10:17:00Z" w16du:dateUtc="2025-07-14T14:17:00Z">
        <w:r w:rsidRPr="00B97920" w:rsidDel="004A7E9C">
          <w:rPr>
            <w:rStyle w:val="Strong"/>
            <w:sz w:val="22"/>
            <w:szCs w:val="22"/>
          </w:rPr>
          <w:delText>Working Paper</w:delText>
        </w:r>
        <w:r w:rsidRPr="00B97920" w:rsidDel="004A7E9C">
          <w:rPr>
            <w:sz w:val="22"/>
            <w:szCs w:val="22"/>
          </w:rPr>
          <w:delText xml:space="preserve">. </w:delText>
        </w:r>
      </w:del>
      <w:r w:rsidRPr="00B97920">
        <w:rPr>
          <w:sz w:val="22"/>
          <w:szCs w:val="22"/>
        </w:rPr>
        <w:t xml:space="preserve">Summers-Effler, Erika, Matthew Coetzee et. </w:t>
      </w:r>
      <w:r w:rsidR="008B7EE2">
        <w:rPr>
          <w:sz w:val="22"/>
          <w:szCs w:val="22"/>
        </w:rPr>
        <w:t>al</w:t>
      </w:r>
      <w:r w:rsidRPr="00B97920">
        <w:rPr>
          <w:sz w:val="22"/>
          <w:szCs w:val="22"/>
        </w:rPr>
        <w:t xml:space="preserve">. </w:t>
      </w:r>
      <w:r w:rsidRPr="00B97920">
        <w:rPr>
          <w:i/>
          <w:iCs/>
          <w:sz w:val="22"/>
          <w:szCs w:val="22"/>
        </w:rPr>
        <w:t xml:space="preserve">“Nuance, </w:t>
      </w:r>
      <w:r w:rsidR="00282F1B" w:rsidRPr="00B97920">
        <w:rPr>
          <w:i/>
          <w:iCs/>
          <w:sz w:val="22"/>
          <w:szCs w:val="22"/>
        </w:rPr>
        <w:t>Transposability</w:t>
      </w:r>
      <w:r w:rsidRPr="00B97920">
        <w:rPr>
          <w:i/>
          <w:iCs/>
          <w:sz w:val="22"/>
          <w:szCs w:val="22"/>
        </w:rPr>
        <w:t xml:space="preserve">, and Creativity: How Perception Produces the Potential for Social Change.” </w:t>
      </w:r>
      <w:r w:rsidRPr="00B97920">
        <w:rPr>
          <w:sz w:val="22"/>
          <w:szCs w:val="22"/>
        </w:rPr>
        <w:t>Manuscript in preparation</w:t>
      </w:r>
      <w:r w:rsidR="002E6E8C" w:rsidRPr="00B97920">
        <w:rPr>
          <w:sz w:val="22"/>
          <w:szCs w:val="22"/>
        </w:rPr>
        <w:t xml:space="preserve"> </w:t>
      </w:r>
    </w:p>
    <w:p w14:paraId="0508E1FD" w14:textId="2F6CC15F" w:rsidR="00BF1A0B" w:rsidRDefault="00C67674" w:rsidP="00BF1A0B">
      <w:pPr>
        <w:pStyle w:val="NormalWeb"/>
        <w:spacing w:before="120" w:beforeAutospacing="0" w:after="0" w:afterAutospacing="0"/>
        <w:rPr>
          <w:sz w:val="22"/>
          <w:szCs w:val="22"/>
        </w:rPr>
      </w:pPr>
      <w:del w:id="69" w:author="Jeff Cai" w:date="2025-07-14T10:17:00Z" w16du:dateUtc="2025-07-14T14:17:00Z">
        <w:r w:rsidRPr="00B97920" w:rsidDel="004A7E9C">
          <w:rPr>
            <w:rStyle w:val="Strong"/>
            <w:sz w:val="22"/>
            <w:szCs w:val="22"/>
          </w:rPr>
          <w:delText>Working Paper</w:delText>
        </w:r>
        <w:r w:rsidRPr="00B97920" w:rsidDel="004A7E9C">
          <w:rPr>
            <w:sz w:val="22"/>
            <w:szCs w:val="22"/>
          </w:rPr>
          <w:delText xml:space="preserve">. </w:delText>
        </w:r>
      </w:del>
      <w:r w:rsidRPr="00B97920">
        <w:rPr>
          <w:sz w:val="22"/>
          <w:szCs w:val="22"/>
        </w:rPr>
        <w:t>Coetzee, Matthew C. “</w:t>
      </w:r>
      <w:r w:rsidRPr="00B97920">
        <w:rPr>
          <w:i/>
          <w:iCs/>
          <w:sz w:val="22"/>
          <w:szCs w:val="22"/>
        </w:rPr>
        <w:t xml:space="preserve">Perceptual Aperture Dynamics: Cognition and Cultural Responses to Disruption and Stability.” </w:t>
      </w:r>
      <w:r w:rsidRPr="00B97920">
        <w:rPr>
          <w:sz w:val="22"/>
          <w:szCs w:val="22"/>
        </w:rPr>
        <w:t xml:space="preserve">Manuscript in preparation </w:t>
      </w:r>
    </w:p>
    <w:p w14:paraId="70E4C932" w14:textId="7408F4C0" w:rsidR="00A917D3" w:rsidRDefault="00BF1A0B" w:rsidP="008F4114">
      <w:pPr>
        <w:pStyle w:val="NormalWeb"/>
        <w:spacing w:before="120" w:beforeAutospacing="0" w:after="0" w:afterAutospacing="0"/>
        <w:rPr>
          <w:sz w:val="22"/>
          <w:szCs w:val="22"/>
        </w:rPr>
      </w:pPr>
      <w:del w:id="70" w:author="Jeff Cai" w:date="2025-07-14T10:17:00Z" w16du:dateUtc="2025-07-14T14:17:00Z">
        <w:r w:rsidRPr="00B97920" w:rsidDel="004A7E9C">
          <w:rPr>
            <w:rStyle w:val="Strong"/>
            <w:sz w:val="22"/>
            <w:szCs w:val="22"/>
          </w:rPr>
          <w:delText>Working Paper</w:delText>
        </w:r>
        <w:r w:rsidRPr="00B97920" w:rsidDel="004A7E9C">
          <w:rPr>
            <w:sz w:val="22"/>
            <w:szCs w:val="22"/>
          </w:rPr>
          <w:delText xml:space="preserve">. </w:delText>
        </w:r>
      </w:del>
      <w:r w:rsidRPr="00B97920">
        <w:rPr>
          <w:sz w:val="22"/>
          <w:szCs w:val="22"/>
        </w:rPr>
        <w:t>Coetzee, Matthew C. “</w:t>
      </w:r>
      <w:r w:rsidRPr="00B97920">
        <w:rPr>
          <w:i/>
          <w:iCs/>
          <w:sz w:val="22"/>
          <w:szCs w:val="22"/>
        </w:rPr>
        <w:t xml:space="preserve">Structural Integration at Elite Universities: </w:t>
      </w:r>
      <w:r w:rsidR="00CD4579">
        <w:rPr>
          <w:i/>
          <w:iCs/>
          <w:sz w:val="22"/>
          <w:szCs w:val="22"/>
        </w:rPr>
        <w:t>Symbolic Boundary Making of Pan-African Identity</w:t>
      </w:r>
      <w:r w:rsidRPr="00B97920">
        <w:rPr>
          <w:i/>
          <w:iCs/>
          <w:sz w:val="22"/>
          <w:szCs w:val="22"/>
        </w:rPr>
        <w:t xml:space="preserve">” </w:t>
      </w:r>
      <w:r w:rsidRPr="00B97920">
        <w:rPr>
          <w:sz w:val="22"/>
          <w:szCs w:val="22"/>
        </w:rPr>
        <w:t>Manuscript in preparation</w:t>
      </w:r>
    </w:p>
    <w:p w14:paraId="713107EB" w14:textId="6EBEDD4D" w:rsidR="00B811A4" w:rsidRPr="00292EC6" w:rsidRDefault="00B811A4" w:rsidP="008F4114">
      <w:pPr>
        <w:pStyle w:val="NormalWeb"/>
        <w:spacing w:before="120" w:beforeAutospacing="0" w:after="0" w:afterAutospacing="0"/>
        <w:rPr>
          <w:rFonts w:eastAsiaTheme="minorHAnsi"/>
          <w:color w:val="000000"/>
          <w:sz w:val="22"/>
          <w:szCs w:val="22"/>
          <w:lang w:eastAsia="en-US"/>
        </w:rPr>
      </w:pPr>
      <w:del w:id="71" w:author="Jeff Cai" w:date="2025-07-14T10:17:00Z" w16du:dateUtc="2025-07-14T14:17:00Z">
        <w:r w:rsidRPr="00292EC6" w:rsidDel="004A7E9C">
          <w:rPr>
            <w:rFonts w:eastAsiaTheme="minorHAnsi"/>
            <w:b/>
            <w:bCs/>
            <w:color w:val="000000"/>
            <w:sz w:val="22"/>
            <w:szCs w:val="22"/>
            <w:lang w:eastAsia="en-US"/>
          </w:rPr>
          <w:delText>Working Papers</w:delText>
        </w:r>
        <w:r w:rsidRPr="00292EC6" w:rsidDel="004A7E9C">
          <w:rPr>
            <w:rFonts w:eastAsiaTheme="minorHAnsi"/>
            <w:color w:val="000000"/>
            <w:sz w:val="22"/>
            <w:szCs w:val="22"/>
            <w:lang w:eastAsia="en-US"/>
          </w:rPr>
          <w:delText xml:space="preserve">. </w:delText>
        </w:r>
      </w:del>
      <w:r w:rsidRPr="00292EC6">
        <w:rPr>
          <w:rFonts w:eastAsiaTheme="minorHAnsi"/>
          <w:color w:val="000000"/>
          <w:sz w:val="22"/>
          <w:szCs w:val="22"/>
          <w:lang w:eastAsia="en-US"/>
        </w:rPr>
        <w:t>Coetzee, Matthew C. “</w:t>
      </w:r>
      <w:r w:rsidRPr="00292EC6">
        <w:rPr>
          <w:rFonts w:eastAsiaTheme="minorHAnsi"/>
          <w:i/>
          <w:iCs/>
          <w:color w:val="000000"/>
          <w:sz w:val="22"/>
          <w:szCs w:val="22"/>
          <w:lang w:eastAsia="en-US"/>
        </w:rPr>
        <w:t xml:space="preserve">Protest Performance and Strategic Misalignment: Solidarity, Audience, and the Limits of Mobilization in Hong Kong” </w:t>
      </w:r>
      <w:r w:rsidRPr="00292EC6">
        <w:rPr>
          <w:rFonts w:eastAsiaTheme="minorHAnsi"/>
          <w:color w:val="000000"/>
          <w:sz w:val="22"/>
          <w:szCs w:val="22"/>
          <w:lang w:eastAsia="en-US"/>
        </w:rPr>
        <w:t>Manuscript in preparation</w:t>
      </w:r>
    </w:p>
    <w:p w14:paraId="4E3BA931" w14:textId="0C97024D" w:rsidR="00B811A4" w:rsidRPr="00292EC6" w:rsidRDefault="00B811A4" w:rsidP="00292EC6">
      <w:pPr>
        <w:autoSpaceDE w:val="0"/>
        <w:autoSpaceDN w:val="0"/>
        <w:adjustRightInd w:val="0"/>
        <w:spacing w:before="60"/>
        <w:rPr>
          <w:rFonts w:eastAsiaTheme="minorHAnsi"/>
          <w:color w:val="000000"/>
          <w:sz w:val="22"/>
          <w:szCs w:val="22"/>
          <w:lang w:eastAsia="en-US"/>
        </w:rPr>
      </w:pPr>
      <w:del w:id="72" w:author="Jeff Cai" w:date="2025-07-14T10:17:00Z" w16du:dateUtc="2025-07-14T14:17:00Z">
        <w:r w:rsidRPr="00292EC6" w:rsidDel="004A7E9C">
          <w:rPr>
            <w:rFonts w:eastAsiaTheme="minorHAnsi"/>
            <w:b/>
            <w:bCs/>
            <w:color w:val="000000"/>
            <w:sz w:val="22"/>
            <w:szCs w:val="22"/>
            <w:lang w:eastAsia="en-US"/>
          </w:rPr>
          <w:delText>Working Papers</w:delText>
        </w:r>
        <w:r w:rsidRPr="00292EC6" w:rsidDel="004A7E9C">
          <w:rPr>
            <w:rFonts w:eastAsiaTheme="minorHAnsi"/>
            <w:color w:val="000000"/>
            <w:sz w:val="22"/>
            <w:szCs w:val="22"/>
            <w:lang w:eastAsia="en-US"/>
          </w:rPr>
          <w:delText xml:space="preserve">. </w:delText>
        </w:r>
      </w:del>
      <w:r w:rsidRPr="00292EC6">
        <w:rPr>
          <w:rFonts w:eastAsiaTheme="minorHAnsi"/>
          <w:color w:val="000000"/>
          <w:sz w:val="22"/>
          <w:szCs w:val="22"/>
          <w:lang w:eastAsia="en-US"/>
        </w:rPr>
        <w:t>Coetzee, Matthew C. “</w:t>
      </w:r>
      <w:r w:rsidRPr="00292EC6">
        <w:rPr>
          <w:rFonts w:eastAsiaTheme="minorHAnsi"/>
          <w:i/>
          <w:iCs/>
          <w:color w:val="000000"/>
          <w:sz w:val="22"/>
          <w:szCs w:val="22"/>
          <w:lang w:eastAsia="en-US"/>
        </w:rPr>
        <w:t xml:space="preserve">Decentralization and Anomie in Local Governance” </w:t>
      </w:r>
      <w:r w:rsidRPr="00292EC6">
        <w:rPr>
          <w:rFonts w:eastAsiaTheme="minorHAnsi"/>
          <w:color w:val="000000"/>
          <w:sz w:val="22"/>
          <w:szCs w:val="22"/>
          <w:lang w:eastAsia="en-US"/>
        </w:rPr>
        <w:t>Manuscript in preparation (Theory and Society – add comparison with CT)</w:t>
      </w:r>
    </w:p>
    <w:p w14:paraId="20CD9CD1" w14:textId="77777777" w:rsidR="00D1109A" w:rsidRDefault="00D1109A" w:rsidP="00F52A34">
      <w:pPr>
        <w:pBdr>
          <w:bottom w:val="single" w:sz="4" w:space="1" w:color="auto"/>
        </w:pBdr>
        <w:spacing w:before="120" w:after="60"/>
        <w:rPr>
          <w:ins w:id="73" w:author="Jeff Cai" w:date="2025-07-14T10:19:00Z" w16du:dateUtc="2025-07-14T14:19:00Z"/>
          <w:b/>
          <w:sz w:val="22"/>
          <w:szCs w:val="22"/>
        </w:rPr>
      </w:pPr>
    </w:p>
    <w:p w14:paraId="5C3E9197" w14:textId="0F789A8C" w:rsidR="004C661B" w:rsidRPr="00B97920" w:rsidRDefault="004C661B" w:rsidP="00F52A34">
      <w:pPr>
        <w:pBdr>
          <w:bottom w:val="single" w:sz="4" w:space="1" w:color="auto"/>
        </w:pBdr>
        <w:spacing w:before="120" w:after="60"/>
        <w:rPr>
          <w:b/>
          <w:sz w:val="22"/>
          <w:szCs w:val="22"/>
        </w:rPr>
      </w:pPr>
      <w:r w:rsidRPr="00B97920">
        <w:rPr>
          <w:b/>
          <w:sz w:val="22"/>
          <w:szCs w:val="22"/>
        </w:rPr>
        <w:t xml:space="preserve">PRESENTATIONS  </w:t>
      </w:r>
      <w:r w:rsidRPr="00B97920">
        <w:rPr>
          <w:b/>
          <w:sz w:val="22"/>
          <w:szCs w:val="22"/>
        </w:rPr>
        <w:tab/>
      </w:r>
    </w:p>
    <w:p w14:paraId="04DD3A17" w14:textId="1D2F4F49" w:rsidR="00D52A62" w:rsidRPr="004D1FB8" w:rsidRDefault="00925E37" w:rsidP="004D1FB8">
      <w:pPr>
        <w:pStyle w:val="NormalWeb"/>
        <w:spacing w:before="60" w:beforeAutospacing="0" w:after="0" w:afterAutospacing="0"/>
        <w:rPr>
          <w:rStyle w:val="Emphasis"/>
          <w:i w:val="0"/>
          <w:iCs w:val="0"/>
          <w:sz w:val="22"/>
          <w:szCs w:val="22"/>
        </w:rPr>
      </w:pPr>
      <w:r w:rsidRPr="00B97920">
        <w:rPr>
          <w:rStyle w:val="Strong"/>
          <w:sz w:val="22"/>
          <w:szCs w:val="22"/>
        </w:rPr>
        <w:t>American Sociological Association Annual Meeting</w:t>
      </w:r>
      <w:r w:rsidRPr="00B97920">
        <w:rPr>
          <w:sz w:val="22"/>
          <w:szCs w:val="22"/>
        </w:rPr>
        <w:t>,</w:t>
      </w:r>
      <w:r w:rsidR="00214AD8" w:rsidRPr="00B97920">
        <w:rPr>
          <w:sz w:val="22"/>
          <w:szCs w:val="22"/>
        </w:rPr>
        <w:t xml:space="preserve"> </w:t>
      </w:r>
      <w:r w:rsidR="00214AD8" w:rsidRPr="00B97920">
        <w:rPr>
          <w:i/>
          <w:iCs/>
          <w:sz w:val="22"/>
          <w:szCs w:val="22"/>
        </w:rPr>
        <w:t>Panel Discussion,</w:t>
      </w:r>
      <w:r w:rsidRPr="00B97920">
        <w:rPr>
          <w:sz w:val="22"/>
          <w:szCs w:val="22"/>
        </w:rPr>
        <w:t xml:space="preserve"> Chicago, USA (</w:t>
      </w:r>
      <w:r w:rsidR="00B811A4">
        <w:rPr>
          <w:sz w:val="22"/>
          <w:szCs w:val="22"/>
        </w:rPr>
        <w:t xml:space="preserve">Aug </w:t>
      </w:r>
      <w:r w:rsidRPr="00B97920">
        <w:rPr>
          <w:sz w:val="22"/>
          <w:szCs w:val="22"/>
        </w:rPr>
        <w:t>2025)</w:t>
      </w:r>
      <w:r w:rsidRPr="00B97920">
        <w:rPr>
          <w:sz w:val="22"/>
          <w:szCs w:val="22"/>
        </w:rPr>
        <w:br/>
      </w:r>
      <w:r w:rsidRPr="00B97920">
        <w:rPr>
          <w:rStyle w:val="Emphasis"/>
          <w:i w:val="0"/>
          <w:iCs w:val="0"/>
          <w:sz w:val="22"/>
          <w:szCs w:val="22"/>
        </w:rPr>
        <w:t>"</w:t>
      </w:r>
      <w:r w:rsidRPr="00B97920">
        <w:rPr>
          <w:i/>
          <w:iCs/>
          <w:sz w:val="22"/>
          <w:szCs w:val="22"/>
        </w:rPr>
        <w:t>Rupture, Repair, and the Civil Sphere: Moral Solidarity and Dynamics of Perception in Post-Apartheid South Africa</w:t>
      </w:r>
      <w:r w:rsidRPr="00B97920">
        <w:rPr>
          <w:rStyle w:val="Emphasis"/>
          <w:i w:val="0"/>
          <w:iCs w:val="0"/>
          <w:sz w:val="22"/>
          <w:szCs w:val="22"/>
        </w:rPr>
        <w:t>."</w:t>
      </w:r>
    </w:p>
    <w:p w14:paraId="07EC151F" w14:textId="1D37D40A" w:rsidR="00214AD8" w:rsidRPr="00B97920" w:rsidRDefault="00214AD8" w:rsidP="004D1FB8">
      <w:pPr>
        <w:pStyle w:val="NormalWeb"/>
        <w:spacing w:before="60" w:beforeAutospacing="0" w:after="0" w:afterAutospacing="0"/>
        <w:rPr>
          <w:rStyle w:val="Emphasis"/>
          <w:i w:val="0"/>
          <w:iCs w:val="0"/>
          <w:sz w:val="22"/>
          <w:szCs w:val="22"/>
        </w:rPr>
      </w:pPr>
      <w:r w:rsidRPr="00B97920">
        <w:rPr>
          <w:rStyle w:val="Emphasis"/>
          <w:b/>
          <w:bCs/>
          <w:i w:val="0"/>
          <w:iCs w:val="0"/>
          <w:sz w:val="22"/>
          <w:szCs w:val="22"/>
        </w:rPr>
        <w:t xml:space="preserve">Collective Behavior &amp; Social Movements: On the Many Impacts of Social Movements, </w:t>
      </w:r>
      <w:r w:rsidRPr="00B97920">
        <w:rPr>
          <w:rStyle w:val="Emphasis"/>
          <w:i w:val="0"/>
          <w:iCs w:val="0"/>
          <w:sz w:val="22"/>
          <w:szCs w:val="22"/>
        </w:rPr>
        <w:t>Northwestern University, Chicago, USA (</w:t>
      </w:r>
      <w:r w:rsidR="00B811A4">
        <w:rPr>
          <w:rStyle w:val="Emphasis"/>
          <w:i w:val="0"/>
          <w:iCs w:val="0"/>
          <w:sz w:val="22"/>
          <w:szCs w:val="22"/>
        </w:rPr>
        <w:t xml:space="preserve">Aug </w:t>
      </w:r>
      <w:r w:rsidRPr="00B97920">
        <w:rPr>
          <w:rStyle w:val="Emphasis"/>
          <w:i w:val="0"/>
          <w:iCs w:val="0"/>
          <w:sz w:val="22"/>
          <w:szCs w:val="22"/>
        </w:rPr>
        <w:t>2025)</w:t>
      </w:r>
    </w:p>
    <w:p w14:paraId="01A8F329" w14:textId="77777777" w:rsidR="00DB0A7D" w:rsidRDefault="00214AD8" w:rsidP="00DB0A7D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B97920">
        <w:rPr>
          <w:rStyle w:val="Emphasis"/>
          <w:sz w:val="22"/>
          <w:szCs w:val="22"/>
        </w:rPr>
        <w:t>“Contingent Memory Activation and Civil Repair: Collective Memory and Crisis Response in Post-Apartheid South Africa”</w:t>
      </w:r>
      <w:r w:rsidRPr="00B97920">
        <w:rPr>
          <w:sz w:val="22"/>
          <w:szCs w:val="22"/>
        </w:rPr>
        <w:t xml:space="preserve"> </w:t>
      </w:r>
    </w:p>
    <w:p w14:paraId="26BC0D2A" w14:textId="7457846C" w:rsidR="00DB0A7D" w:rsidRPr="00B97920" w:rsidRDefault="00DB0A7D" w:rsidP="00DB0A7D">
      <w:pPr>
        <w:pStyle w:val="NormalWeb"/>
        <w:spacing w:before="60" w:beforeAutospacing="0" w:after="0" w:afterAutospacing="0"/>
        <w:rPr>
          <w:rStyle w:val="Strong"/>
          <w:b w:val="0"/>
          <w:bCs w:val="0"/>
          <w:sz w:val="22"/>
          <w:szCs w:val="22"/>
        </w:rPr>
      </w:pPr>
      <w:r w:rsidRPr="00B97920">
        <w:rPr>
          <w:rStyle w:val="Strong"/>
          <w:sz w:val="22"/>
          <w:szCs w:val="22"/>
        </w:rPr>
        <w:t xml:space="preserve">Civil Sphere Theory Working Group, University of Vienna, </w:t>
      </w:r>
      <w:r w:rsidRPr="00B97920">
        <w:rPr>
          <w:rStyle w:val="Strong"/>
          <w:b w:val="0"/>
          <w:bCs w:val="0"/>
          <w:sz w:val="22"/>
          <w:szCs w:val="22"/>
        </w:rPr>
        <w:t>Vienna, Austria (</w:t>
      </w:r>
      <w:r>
        <w:rPr>
          <w:rStyle w:val="Strong"/>
          <w:b w:val="0"/>
          <w:bCs w:val="0"/>
          <w:sz w:val="22"/>
          <w:szCs w:val="22"/>
        </w:rPr>
        <w:t xml:space="preserve">Oct </w:t>
      </w:r>
      <w:r w:rsidRPr="00B97920">
        <w:rPr>
          <w:rStyle w:val="Strong"/>
          <w:b w:val="0"/>
          <w:bCs w:val="0"/>
          <w:sz w:val="22"/>
          <w:szCs w:val="22"/>
        </w:rPr>
        <w:t>2025)</w:t>
      </w:r>
    </w:p>
    <w:p w14:paraId="1751CFB7" w14:textId="77777777" w:rsidR="00DB0A7D" w:rsidRPr="004D1FB8" w:rsidRDefault="00DB0A7D" w:rsidP="00DB0A7D">
      <w:pPr>
        <w:pStyle w:val="NormalWeb"/>
        <w:spacing w:before="0" w:beforeAutospacing="0" w:after="0" w:afterAutospacing="0"/>
        <w:rPr>
          <w:rStyle w:val="Strong"/>
          <w:b w:val="0"/>
          <w:bCs w:val="0"/>
          <w:i/>
          <w:iCs/>
          <w:color w:val="000000"/>
          <w:sz w:val="22"/>
          <w:szCs w:val="22"/>
          <w:shd w:val="clear" w:color="auto" w:fill="FFFFFF"/>
        </w:rPr>
      </w:pPr>
      <w:r w:rsidRPr="00B97920">
        <w:rPr>
          <w:rStyle w:val="Strong"/>
          <w:b w:val="0"/>
          <w:bCs w:val="0"/>
          <w:sz w:val="22"/>
          <w:szCs w:val="22"/>
        </w:rPr>
        <w:t>“</w:t>
      </w:r>
      <w:r w:rsidRPr="00B97920">
        <w:rPr>
          <w:i/>
          <w:iCs/>
          <w:color w:val="000000"/>
          <w:sz w:val="22"/>
          <w:szCs w:val="22"/>
          <w:shd w:val="clear" w:color="auto" w:fill="FFFFFF"/>
        </w:rPr>
        <w:t>Eventful Sociology and </w:t>
      </w:r>
      <w:r w:rsidRPr="00B97920">
        <w:rPr>
          <w:rStyle w:val="il"/>
          <w:i/>
          <w:iCs/>
          <w:color w:val="000000"/>
          <w:sz w:val="22"/>
          <w:szCs w:val="22"/>
          <w:shd w:val="clear" w:color="auto" w:fill="FFFFFF"/>
        </w:rPr>
        <w:t>Civil</w:t>
      </w:r>
      <w:r w:rsidRPr="00B97920">
        <w:rPr>
          <w:i/>
          <w:iCs/>
          <w:color w:val="000000"/>
          <w:sz w:val="22"/>
          <w:szCs w:val="22"/>
          <w:shd w:val="clear" w:color="auto" w:fill="FFFFFF"/>
        </w:rPr>
        <w:t> </w:t>
      </w:r>
      <w:r w:rsidRPr="00B97920">
        <w:rPr>
          <w:rStyle w:val="il"/>
          <w:i/>
          <w:iCs/>
          <w:color w:val="000000"/>
          <w:sz w:val="22"/>
          <w:szCs w:val="22"/>
          <w:shd w:val="clear" w:color="auto" w:fill="FFFFFF"/>
        </w:rPr>
        <w:t>Sphere</w:t>
      </w:r>
      <w:r w:rsidRPr="00B97920">
        <w:rPr>
          <w:i/>
          <w:iCs/>
          <w:color w:val="000000"/>
          <w:sz w:val="22"/>
          <w:szCs w:val="22"/>
          <w:shd w:val="clear" w:color="auto" w:fill="FFFFFF"/>
        </w:rPr>
        <w:t> Theory: Resisting Unrest in Post-Apartheid South Africa”</w:t>
      </w:r>
    </w:p>
    <w:p w14:paraId="53314149" w14:textId="72C920F3" w:rsidR="00D52A62" w:rsidRPr="004D1FB8" w:rsidRDefault="007A3146" w:rsidP="00560283">
      <w:pPr>
        <w:pStyle w:val="NormalWeb"/>
        <w:spacing w:before="60" w:beforeAutospacing="0" w:after="0" w:afterAutospacing="0"/>
        <w:rPr>
          <w:rStyle w:val="Emphasis"/>
          <w:i w:val="0"/>
          <w:iCs w:val="0"/>
          <w:sz w:val="22"/>
          <w:szCs w:val="22"/>
        </w:rPr>
      </w:pPr>
      <w:r w:rsidRPr="00B97920">
        <w:rPr>
          <w:b/>
          <w:bCs/>
          <w:sz w:val="22"/>
          <w:szCs w:val="22"/>
        </w:rPr>
        <w:t>Social Science History Association Annual Meeting,</w:t>
      </w:r>
      <w:r w:rsidRPr="00B97920">
        <w:rPr>
          <w:sz w:val="22"/>
          <w:szCs w:val="22"/>
        </w:rPr>
        <w:t xml:space="preserve"> Culture Network, Chicago, USA (</w:t>
      </w:r>
      <w:r w:rsidR="00B811A4">
        <w:rPr>
          <w:sz w:val="22"/>
          <w:szCs w:val="22"/>
        </w:rPr>
        <w:t xml:space="preserve">Nov </w:t>
      </w:r>
      <w:r w:rsidRPr="00B97920">
        <w:rPr>
          <w:sz w:val="22"/>
          <w:szCs w:val="22"/>
        </w:rPr>
        <w:t>2025)</w:t>
      </w:r>
      <w:r w:rsidRPr="00B97920">
        <w:rPr>
          <w:sz w:val="22"/>
          <w:szCs w:val="22"/>
        </w:rPr>
        <w:br/>
      </w:r>
      <w:r w:rsidRPr="00B97920">
        <w:rPr>
          <w:rStyle w:val="Emphasis"/>
          <w:sz w:val="22"/>
          <w:szCs w:val="22"/>
        </w:rPr>
        <w:t>"Rupture, Repair, and the Civil Sphere: Moral Solidarity and Dynamics of Perception in Post-Apartheid South Africa."</w:t>
      </w:r>
    </w:p>
    <w:p w14:paraId="2FEC0F3D" w14:textId="07D59AAF" w:rsidR="00D52A62" w:rsidRPr="004D1FB8" w:rsidRDefault="007A3146" w:rsidP="00560283">
      <w:pPr>
        <w:pStyle w:val="NormalWeb"/>
        <w:spacing w:before="60" w:beforeAutospacing="0" w:after="0" w:afterAutospacing="0"/>
        <w:rPr>
          <w:rStyle w:val="Strong"/>
          <w:b w:val="0"/>
          <w:bCs w:val="0"/>
          <w:i/>
          <w:iCs/>
          <w:sz w:val="22"/>
          <w:szCs w:val="22"/>
        </w:rPr>
      </w:pPr>
      <w:r w:rsidRPr="00B97920">
        <w:rPr>
          <w:rStyle w:val="Emphasis"/>
          <w:b/>
          <w:bCs/>
          <w:sz w:val="22"/>
          <w:szCs w:val="22"/>
        </w:rPr>
        <w:t>Democracy, Autocracy, and Protest: Social Movements in Times of Crisis</w:t>
      </w:r>
      <w:r w:rsidRPr="00B97920">
        <w:rPr>
          <w:b/>
          <w:bCs/>
          <w:sz w:val="22"/>
          <w:szCs w:val="22"/>
        </w:rPr>
        <w:t xml:space="preserve">, </w:t>
      </w:r>
      <w:r w:rsidRPr="00B97920">
        <w:rPr>
          <w:sz w:val="22"/>
          <w:szCs w:val="22"/>
        </w:rPr>
        <w:t>San Diego, USA (</w:t>
      </w:r>
      <w:r w:rsidR="00B811A4">
        <w:rPr>
          <w:sz w:val="22"/>
          <w:szCs w:val="22"/>
        </w:rPr>
        <w:t xml:space="preserve">June </w:t>
      </w:r>
      <w:r w:rsidRPr="00B97920">
        <w:rPr>
          <w:sz w:val="22"/>
          <w:szCs w:val="22"/>
        </w:rPr>
        <w:t>2025)</w:t>
      </w:r>
      <w:r w:rsidRPr="00B97920">
        <w:rPr>
          <w:rStyle w:val="Emphasis"/>
          <w:sz w:val="22"/>
          <w:szCs w:val="22"/>
        </w:rPr>
        <w:t xml:space="preserve"> “Contingent Memory Activation and Civil Repair: Collective Memory and Crisis Response in Post-Apartheid South Africa.”</w:t>
      </w:r>
    </w:p>
    <w:p w14:paraId="4ED1071B" w14:textId="0932E909" w:rsidR="00D52A62" w:rsidRPr="004D1FB8" w:rsidRDefault="00925E37" w:rsidP="00560283">
      <w:pPr>
        <w:pStyle w:val="NormalWeb"/>
        <w:spacing w:before="60" w:beforeAutospacing="0" w:after="0" w:afterAutospacing="0"/>
        <w:rPr>
          <w:rStyle w:val="Strong"/>
          <w:b w:val="0"/>
          <w:bCs w:val="0"/>
          <w:i/>
          <w:iCs/>
          <w:sz w:val="22"/>
          <w:szCs w:val="22"/>
        </w:rPr>
      </w:pPr>
      <w:r w:rsidRPr="00B97920">
        <w:rPr>
          <w:rStyle w:val="Strong"/>
          <w:sz w:val="22"/>
          <w:szCs w:val="22"/>
        </w:rPr>
        <w:t>American Sociological Association Annual Meeting</w:t>
      </w:r>
      <w:r w:rsidRPr="00B97920">
        <w:rPr>
          <w:sz w:val="22"/>
          <w:szCs w:val="22"/>
        </w:rPr>
        <w:t xml:space="preserve">, </w:t>
      </w:r>
      <w:r w:rsidR="00214AD8" w:rsidRPr="00B97920">
        <w:rPr>
          <w:i/>
          <w:iCs/>
          <w:sz w:val="22"/>
          <w:szCs w:val="22"/>
        </w:rPr>
        <w:t>Panel Discussion,</w:t>
      </w:r>
      <w:r w:rsidR="00214AD8" w:rsidRPr="00B97920">
        <w:rPr>
          <w:sz w:val="22"/>
          <w:szCs w:val="22"/>
        </w:rPr>
        <w:t xml:space="preserve"> Montréal</w:t>
      </w:r>
      <w:r w:rsidRPr="00B97920">
        <w:rPr>
          <w:sz w:val="22"/>
          <w:szCs w:val="22"/>
        </w:rPr>
        <w:t>, Canada (</w:t>
      </w:r>
      <w:r w:rsidR="00B811A4">
        <w:rPr>
          <w:sz w:val="22"/>
          <w:szCs w:val="22"/>
        </w:rPr>
        <w:t xml:space="preserve">Aug </w:t>
      </w:r>
      <w:r w:rsidRPr="00B97920">
        <w:rPr>
          <w:sz w:val="22"/>
          <w:szCs w:val="22"/>
        </w:rPr>
        <w:t>2024)</w:t>
      </w:r>
      <w:r w:rsidR="007A3146" w:rsidRPr="00B97920">
        <w:rPr>
          <w:sz w:val="22"/>
          <w:szCs w:val="22"/>
        </w:rPr>
        <w:t xml:space="preserve"> </w:t>
      </w:r>
      <w:r w:rsidRPr="00B97920">
        <w:rPr>
          <w:rStyle w:val="Emphasis"/>
          <w:sz w:val="22"/>
          <w:szCs w:val="22"/>
        </w:rPr>
        <w:t>"Adhocracies, Collective Memory, and Cohesion Amidst Civil Unrest in Post-Apartheid South Africa."</w:t>
      </w:r>
    </w:p>
    <w:p w14:paraId="60BCC47F" w14:textId="1B0D1F1B" w:rsidR="00D52A62" w:rsidRPr="004D1FB8" w:rsidRDefault="009573E6" w:rsidP="00560283">
      <w:pPr>
        <w:pStyle w:val="NormalWeb"/>
        <w:spacing w:before="60" w:beforeAutospacing="0" w:after="0" w:afterAutospacing="0"/>
        <w:rPr>
          <w:rStyle w:val="Strong"/>
          <w:b w:val="0"/>
          <w:bCs w:val="0"/>
          <w:i/>
          <w:iCs/>
          <w:sz w:val="22"/>
          <w:szCs w:val="22"/>
        </w:rPr>
      </w:pPr>
      <w:r w:rsidRPr="00B97920">
        <w:rPr>
          <w:rStyle w:val="Strong"/>
          <w:sz w:val="22"/>
          <w:szCs w:val="22"/>
        </w:rPr>
        <w:t>University of Notre Dame, Rome Global Gateway</w:t>
      </w:r>
      <w:r w:rsidRPr="00B97920">
        <w:rPr>
          <w:sz w:val="22"/>
          <w:szCs w:val="22"/>
        </w:rPr>
        <w:t>, Rome, Italy (</w:t>
      </w:r>
      <w:r w:rsidR="00B811A4">
        <w:rPr>
          <w:sz w:val="22"/>
          <w:szCs w:val="22"/>
        </w:rPr>
        <w:t xml:space="preserve">Apr </w:t>
      </w:r>
      <w:r w:rsidRPr="00B97920">
        <w:rPr>
          <w:sz w:val="22"/>
          <w:szCs w:val="22"/>
        </w:rPr>
        <w:t>2023)</w:t>
      </w:r>
      <w:r w:rsidRPr="00B97920">
        <w:rPr>
          <w:sz w:val="22"/>
          <w:szCs w:val="22"/>
        </w:rPr>
        <w:br/>
      </w:r>
      <w:r w:rsidRPr="00B97920">
        <w:rPr>
          <w:rStyle w:val="Emphasis"/>
          <w:sz w:val="22"/>
          <w:szCs w:val="22"/>
        </w:rPr>
        <w:t xml:space="preserve">"Has Western Christianity Become </w:t>
      </w:r>
      <w:r w:rsidR="00C50DB6" w:rsidRPr="00B97920">
        <w:rPr>
          <w:rStyle w:val="Emphasis"/>
          <w:sz w:val="22"/>
          <w:szCs w:val="22"/>
        </w:rPr>
        <w:t>Obsolete?</w:t>
      </w:r>
      <w:r w:rsidRPr="00B97920">
        <w:rPr>
          <w:rStyle w:val="Emphasis"/>
          <w:sz w:val="22"/>
          <w:szCs w:val="22"/>
        </w:rPr>
        <w:t xml:space="preserve"> Shifts in Deep Culture and Young Adult Indifference."</w:t>
      </w:r>
    </w:p>
    <w:p w14:paraId="085AB04F" w14:textId="26069C0F" w:rsidR="009573E6" w:rsidRPr="00B97920" w:rsidRDefault="009573E6" w:rsidP="00560283">
      <w:pPr>
        <w:pStyle w:val="NormalWeb"/>
        <w:spacing w:before="60" w:beforeAutospacing="0" w:after="0" w:afterAutospacing="0"/>
        <w:rPr>
          <w:i/>
          <w:iCs/>
          <w:sz w:val="22"/>
          <w:szCs w:val="22"/>
        </w:rPr>
      </w:pPr>
      <w:r w:rsidRPr="00B97920">
        <w:rPr>
          <w:rStyle w:val="Strong"/>
          <w:sz w:val="22"/>
          <w:szCs w:val="22"/>
        </w:rPr>
        <w:t>Civil Sphere Theory Working Group, University of Trento</w:t>
      </w:r>
      <w:r w:rsidRPr="00B97920">
        <w:rPr>
          <w:sz w:val="22"/>
          <w:szCs w:val="22"/>
        </w:rPr>
        <w:t>, Trento, Italy (</w:t>
      </w:r>
      <w:r w:rsidR="00B811A4">
        <w:rPr>
          <w:sz w:val="22"/>
          <w:szCs w:val="22"/>
        </w:rPr>
        <w:t xml:space="preserve">Oct </w:t>
      </w:r>
      <w:r w:rsidRPr="00B97920">
        <w:rPr>
          <w:sz w:val="22"/>
          <w:szCs w:val="22"/>
        </w:rPr>
        <w:t>2021)</w:t>
      </w:r>
      <w:r w:rsidRPr="00B97920">
        <w:rPr>
          <w:sz w:val="22"/>
          <w:szCs w:val="22"/>
        </w:rPr>
        <w:br/>
      </w:r>
      <w:r w:rsidRPr="00B97920">
        <w:rPr>
          <w:rStyle w:val="Emphasis"/>
          <w:sz w:val="22"/>
          <w:szCs w:val="22"/>
        </w:rPr>
        <w:t>"Founding Moments and Civil Repair,"</w:t>
      </w:r>
      <w:r w:rsidRPr="00B97920">
        <w:rPr>
          <w:sz w:val="22"/>
          <w:szCs w:val="22"/>
        </w:rPr>
        <w:t xml:space="preserve"> Lyn Spillman with Matthew Coetzee and Isaac Kimmel.</w:t>
      </w:r>
    </w:p>
    <w:p w14:paraId="1E3F9BCB" w14:textId="77777777" w:rsidR="00D1109A" w:rsidRDefault="00D1109A" w:rsidP="00F52A34">
      <w:pPr>
        <w:pBdr>
          <w:bottom w:val="single" w:sz="4" w:space="1" w:color="auto"/>
        </w:pBdr>
        <w:spacing w:before="120" w:after="60"/>
        <w:rPr>
          <w:ins w:id="74" w:author="Jeff Cai" w:date="2025-07-14T10:19:00Z" w16du:dateUtc="2025-07-14T14:19:00Z"/>
          <w:b/>
          <w:sz w:val="22"/>
          <w:szCs w:val="22"/>
        </w:rPr>
      </w:pPr>
    </w:p>
    <w:p w14:paraId="76B21514" w14:textId="39B635ED" w:rsidR="004C661B" w:rsidRPr="00B97920" w:rsidRDefault="00A4437B" w:rsidP="00F52A34">
      <w:pPr>
        <w:pBdr>
          <w:bottom w:val="single" w:sz="4" w:space="1" w:color="auto"/>
        </w:pBdr>
        <w:spacing w:before="120" w:after="60"/>
        <w:rPr>
          <w:b/>
          <w:sz w:val="22"/>
          <w:szCs w:val="22"/>
        </w:rPr>
      </w:pPr>
      <w:r w:rsidRPr="00B97920">
        <w:rPr>
          <w:b/>
          <w:sz w:val="22"/>
          <w:szCs w:val="22"/>
        </w:rPr>
        <w:t>GRANTS &amp; FELLOWSHIPS</w:t>
      </w:r>
    </w:p>
    <w:p w14:paraId="20901243" w14:textId="34257EF2" w:rsidR="00160F08" w:rsidRPr="00C04CDE" w:rsidRDefault="00160F08" w:rsidP="00062F95">
      <w:pPr>
        <w:autoSpaceDE w:val="0"/>
        <w:autoSpaceDN w:val="0"/>
        <w:adjustRightInd w:val="0"/>
        <w:rPr>
          <w:sz w:val="22"/>
          <w:szCs w:val="22"/>
        </w:rPr>
      </w:pPr>
      <w:r w:rsidRPr="00C04CDE">
        <w:rPr>
          <w:sz w:val="22"/>
          <w:szCs w:val="22"/>
        </w:rPr>
        <w:t>Wilsey Distinguished Graduate Fellowship, $44</w:t>
      </w:r>
      <w:r w:rsidR="00FA5EC0" w:rsidRPr="00C04CDE">
        <w:rPr>
          <w:sz w:val="22"/>
          <w:szCs w:val="22"/>
        </w:rPr>
        <w:t>,</w:t>
      </w:r>
      <w:r w:rsidRPr="00C04CDE">
        <w:rPr>
          <w:sz w:val="22"/>
          <w:szCs w:val="22"/>
        </w:rPr>
        <w:t>000 (2025</w:t>
      </w:r>
      <w:r w:rsidR="005D568F">
        <w:rPr>
          <w:sz w:val="22"/>
          <w:szCs w:val="22"/>
        </w:rPr>
        <w:t xml:space="preserve"> </w:t>
      </w:r>
      <w:r w:rsidR="00FA5EC0" w:rsidRPr="00C04CDE">
        <w:rPr>
          <w:sz w:val="22"/>
          <w:szCs w:val="22"/>
        </w:rPr>
        <w:t>–</w:t>
      </w:r>
      <w:r w:rsidR="005D568F">
        <w:rPr>
          <w:sz w:val="22"/>
          <w:szCs w:val="22"/>
        </w:rPr>
        <w:t xml:space="preserve"> </w:t>
      </w:r>
      <w:r w:rsidRPr="00C04CDE">
        <w:rPr>
          <w:sz w:val="22"/>
          <w:szCs w:val="22"/>
        </w:rPr>
        <w:t>2026)</w:t>
      </w:r>
    </w:p>
    <w:p w14:paraId="19FB1B4F" w14:textId="054068A5" w:rsidR="00624694" w:rsidRDefault="00624694" w:rsidP="00062F95">
      <w:pPr>
        <w:autoSpaceDE w:val="0"/>
        <w:autoSpaceDN w:val="0"/>
        <w:adjustRightInd w:val="0"/>
        <w:rPr>
          <w:sz w:val="22"/>
          <w:szCs w:val="22"/>
        </w:rPr>
      </w:pPr>
      <w:r w:rsidRPr="00C04CDE">
        <w:rPr>
          <w:rStyle w:val="Emphasis"/>
          <w:i w:val="0"/>
          <w:iCs w:val="0"/>
          <w:sz w:val="22"/>
          <w:szCs w:val="22"/>
        </w:rPr>
        <w:t>Pre-Doctoral Fellow</w:t>
      </w:r>
      <w:r w:rsidRPr="00C04CDE">
        <w:rPr>
          <w:i/>
          <w:iCs/>
          <w:sz w:val="22"/>
          <w:szCs w:val="22"/>
        </w:rPr>
        <w:t>,</w:t>
      </w:r>
      <w:r w:rsidRPr="00C04CDE">
        <w:rPr>
          <w:sz w:val="22"/>
          <w:szCs w:val="22"/>
        </w:rPr>
        <w:t xml:space="preserve"> Center for Cultural Sociology, Yale University</w:t>
      </w:r>
      <w:r>
        <w:rPr>
          <w:sz w:val="22"/>
          <w:szCs w:val="22"/>
        </w:rPr>
        <w:t xml:space="preserve"> (2025 – Present) </w:t>
      </w:r>
    </w:p>
    <w:p w14:paraId="142998F6" w14:textId="67649D80" w:rsidR="00160F08" w:rsidRPr="00C04CDE" w:rsidRDefault="00160F08" w:rsidP="00062F95">
      <w:pPr>
        <w:autoSpaceDE w:val="0"/>
        <w:autoSpaceDN w:val="0"/>
        <w:adjustRightInd w:val="0"/>
        <w:rPr>
          <w:sz w:val="22"/>
          <w:szCs w:val="22"/>
        </w:rPr>
      </w:pPr>
      <w:r w:rsidRPr="00C04CDE">
        <w:rPr>
          <w:sz w:val="22"/>
          <w:szCs w:val="22"/>
        </w:rPr>
        <w:t>Kellogg Institute Fellow, $6,000 annually (2021</w:t>
      </w:r>
      <w:r w:rsidR="005D568F">
        <w:rPr>
          <w:sz w:val="22"/>
          <w:szCs w:val="22"/>
        </w:rPr>
        <w:t xml:space="preserve"> </w:t>
      </w:r>
      <w:r w:rsidRPr="00C04CDE">
        <w:rPr>
          <w:sz w:val="22"/>
          <w:szCs w:val="22"/>
        </w:rPr>
        <w:t>–</w:t>
      </w:r>
      <w:r w:rsidR="005D568F">
        <w:rPr>
          <w:sz w:val="22"/>
          <w:szCs w:val="22"/>
        </w:rPr>
        <w:t xml:space="preserve"> </w:t>
      </w:r>
      <w:r w:rsidRPr="00C04CDE">
        <w:rPr>
          <w:sz w:val="22"/>
          <w:szCs w:val="22"/>
        </w:rPr>
        <w:t>Present)</w:t>
      </w:r>
    </w:p>
    <w:p w14:paraId="5F9F30A1" w14:textId="130CE8E9" w:rsidR="00B16A53" w:rsidRPr="00B16A53" w:rsidRDefault="00004A3B" w:rsidP="00B16A53">
      <w:pPr>
        <w:autoSpaceDE w:val="0"/>
        <w:autoSpaceDN w:val="0"/>
        <w:adjustRightInd w:val="0"/>
        <w:rPr>
          <w:sz w:val="22"/>
          <w:szCs w:val="22"/>
        </w:rPr>
        <w:sectPr w:rsidR="00B16A53" w:rsidRPr="00B16A53" w:rsidSect="00DB0A7D">
          <w:headerReference w:type="even" r:id="rId9"/>
          <w:headerReference w:type="default" r:id="rId10"/>
          <w:footerReference w:type="even" r:id="rId11"/>
          <w:footerReference w:type="default" r:id="rId12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C04CDE">
        <w:rPr>
          <w:sz w:val="22"/>
          <w:szCs w:val="22"/>
        </w:rPr>
        <w:lastRenderedPageBreak/>
        <w:t>Institute of Arts and Letters: Technology and the Common Good Research Grant, $4,300 (2024)</w:t>
      </w:r>
      <w:r w:rsidRPr="00C04CDE">
        <w:rPr>
          <w:sz w:val="22"/>
          <w:szCs w:val="22"/>
        </w:rPr>
        <w:br/>
        <w:t>Kellogg Institute Graduate Research Grant, $3,750 (2022)</w:t>
      </w:r>
      <w:r w:rsidRPr="00C04CDE">
        <w:rPr>
          <w:sz w:val="22"/>
          <w:szCs w:val="22"/>
        </w:rPr>
        <w:br/>
        <w:t>Sorin Fellow, de Nicola Center for Ethics and Culture (2021 –</w:t>
      </w:r>
      <w:r w:rsidR="00C04CDE">
        <w:rPr>
          <w:sz w:val="22"/>
          <w:szCs w:val="22"/>
        </w:rPr>
        <w:t xml:space="preserve"> </w:t>
      </w:r>
      <w:r w:rsidRPr="00C04CDE">
        <w:rPr>
          <w:sz w:val="22"/>
          <w:szCs w:val="22"/>
        </w:rPr>
        <w:t>Present)</w:t>
      </w:r>
      <w:r w:rsidRPr="00C04CDE">
        <w:rPr>
          <w:sz w:val="22"/>
          <w:szCs w:val="22"/>
        </w:rPr>
        <w:br/>
        <w:t>Yale-China Fellowship, $15,000 (2018 – 2020</w:t>
      </w:r>
      <w:r w:rsidR="00B16A53">
        <w:rPr>
          <w:sz w:val="22"/>
          <w:szCs w:val="22"/>
        </w:rPr>
        <w:t>)</w:t>
      </w:r>
    </w:p>
    <w:p w14:paraId="2ECED74C" w14:textId="6B23D26C" w:rsidR="00DB0A7D" w:rsidRPr="00B97920" w:rsidRDefault="00DB0A7D" w:rsidP="00DB0A7D">
      <w:pPr>
        <w:tabs>
          <w:tab w:val="right" w:pos="9360"/>
        </w:tabs>
        <w:rPr>
          <w:b/>
          <w:bCs/>
          <w:i/>
          <w:iCs/>
          <w:sz w:val="22"/>
          <w:szCs w:val="22"/>
        </w:rPr>
        <w:sectPr w:rsidR="00DB0A7D" w:rsidRPr="00B97920" w:rsidSect="00DB0A7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9369501" w14:textId="133C64A1" w:rsidR="00B16A53" w:rsidRPr="00B97920" w:rsidRDefault="00B16A53" w:rsidP="00B16A53">
      <w:pPr>
        <w:pBdr>
          <w:bottom w:val="single" w:sz="4" w:space="1" w:color="auto"/>
        </w:pBdr>
        <w:spacing w:after="60"/>
        <w:rPr>
          <w:b/>
          <w:sz w:val="22"/>
          <w:szCs w:val="22"/>
        </w:rPr>
      </w:pPr>
      <w:r w:rsidRPr="00B97920">
        <w:rPr>
          <w:b/>
          <w:sz w:val="22"/>
          <w:szCs w:val="22"/>
        </w:rPr>
        <w:t xml:space="preserve">TEACHING EXPERIENCE  </w:t>
      </w:r>
      <w:r w:rsidRPr="00B97920">
        <w:rPr>
          <w:b/>
          <w:sz w:val="22"/>
          <w:szCs w:val="22"/>
        </w:rPr>
        <w:tab/>
      </w:r>
    </w:p>
    <w:p w14:paraId="21D6FDEA" w14:textId="77777777" w:rsidR="00B16A53" w:rsidRPr="00B97920" w:rsidRDefault="00B16A53" w:rsidP="00B16A53">
      <w:pPr>
        <w:tabs>
          <w:tab w:val="right" w:pos="9360"/>
        </w:tabs>
        <w:ind w:left="720" w:hanging="720"/>
        <w:rPr>
          <w:sz w:val="22"/>
          <w:szCs w:val="22"/>
        </w:rPr>
      </w:pPr>
      <w:r w:rsidRPr="00B97920">
        <w:rPr>
          <w:b/>
          <w:bCs/>
          <w:sz w:val="22"/>
          <w:szCs w:val="22"/>
        </w:rPr>
        <w:t>University of Notre Dame</w:t>
      </w:r>
      <w:r w:rsidRPr="00B97920">
        <w:rPr>
          <w:sz w:val="22"/>
          <w:szCs w:val="22"/>
        </w:rPr>
        <w:tab/>
      </w:r>
      <w:r w:rsidRPr="00B97920">
        <w:rPr>
          <w:bCs/>
          <w:sz w:val="22"/>
          <w:szCs w:val="22"/>
        </w:rPr>
        <w:t>Notre Dame, IN</w:t>
      </w:r>
      <w:r w:rsidRPr="00B97920">
        <w:rPr>
          <w:sz w:val="22"/>
          <w:szCs w:val="22"/>
        </w:rPr>
        <w:t xml:space="preserve"> </w:t>
      </w:r>
    </w:p>
    <w:p w14:paraId="4FD7CB3B" w14:textId="77777777" w:rsidR="00B16A53" w:rsidRPr="00B97920" w:rsidRDefault="00B16A53" w:rsidP="00B16A53">
      <w:pPr>
        <w:tabs>
          <w:tab w:val="right" w:pos="9360"/>
        </w:tabs>
        <w:ind w:left="720" w:hanging="720"/>
        <w:rPr>
          <w:sz w:val="22"/>
          <w:szCs w:val="22"/>
        </w:rPr>
      </w:pPr>
      <w:r w:rsidRPr="00B97920">
        <w:rPr>
          <w:i/>
          <w:iCs/>
          <w:sz w:val="22"/>
          <w:szCs w:val="22"/>
        </w:rPr>
        <w:t xml:space="preserve">Teaching </w:t>
      </w:r>
      <w:r>
        <w:rPr>
          <w:i/>
          <w:iCs/>
          <w:sz w:val="22"/>
          <w:szCs w:val="22"/>
        </w:rPr>
        <w:t>Experience</w:t>
      </w:r>
      <w:r w:rsidRPr="00B97920">
        <w:rPr>
          <w:i/>
          <w:iCs/>
          <w:sz w:val="22"/>
          <w:szCs w:val="22"/>
        </w:rPr>
        <w:t>, Department of Sociology</w:t>
      </w:r>
      <w:r w:rsidRPr="00B97920">
        <w:rPr>
          <w:sz w:val="22"/>
          <w:szCs w:val="22"/>
        </w:rPr>
        <w:tab/>
      </w:r>
      <w:r w:rsidRPr="00B97920">
        <w:rPr>
          <w:bCs/>
          <w:sz w:val="22"/>
          <w:szCs w:val="22"/>
        </w:rPr>
        <w:t>2022 - Present</w:t>
      </w:r>
      <w:r w:rsidRPr="00B97920">
        <w:rPr>
          <w:sz w:val="22"/>
          <w:szCs w:val="22"/>
        </w:rPr>
        <w:t xml:space="preserve"> </w:t>
      </w:r>
    </w:p>
    <w:p w14:paraId="17E5CA5F" w14:textId="50E5A309" w:rsidR="00B16A53" w:rsidRPr="00B16A53" w:rsidRDefault="00B16A53" w:rsidP="00DB0A7D">
      <w:pPr>
        <w:pBdr>
          <w:bottom w:val="single" w:sz="4" w:space="1" w:color="auto"/>
        </w:pBdr>
        <w:spacing w:before="120" w:after="60"/>
        <w:rPr>
          <w:b/>
          <w:bCs/>
          <w:i/>
          <w:iCs/>
          <w:sz w:val="22"/>
          <w:szCs w:val="22"/>
        </w:rPr>
      </w:pPr>
      <w:r w:rsidRPr="00B16A53">
        <w:rPr>
          <w:b/>
          <w:bCs/>
          <w:i/>
          <w:iCs/>
          <w:sz w:val="22"/>
          <w:szCs w:val="22"/>
        </w:rPr>
        <w:t>Assistant Instructor</w:t>
      </w:r>
    </w:p>
    <w:p w14:paraId="428DAA59" w14:textId="03C45F42" w:rsidR="00B16A53" w:rsidRDefault="00B16A53" w:rsidP="00B16A53">
      <w:pPr>
        <w:pBdr>
          <w:bottom w:val="single" w:sz="4" w:space="1" w:color="auto"/>
        </w:pBdr>
        <w:spacing w:after="60"/>
        <w:rPr>
          <w:sz w:val="22"/>
          <w:szCs w:val="22"/>
        </w:rPr>
      </w:pPr>
      <w:r w:rsidRPr="00B16A53">
        <w:rPr>
          <w:sz w:val="22"/>
          <w:szCs w:val="22"/>
        </w:rPr>
        <w:t xml:space="preserve">Foundations of Sociological Theory (SOC 34090) </w:t>
      </w:r>
      <w:r w:rsidRPr="00B16A53">
        <w:rPr>
          <w:sz w:val="22"/>
          <w:szCs w:val="22"/>
        </w:rPr>
        <w:br/>
        <w:t>Kinship on the Margins: Encountering Poverty and the Catholic Social Tradition (PS 30600)</w:t>
      </w:r>
      <w:r w:rsidRPr="00B16A53">
        <w:rPr>
          <w:sz w:val="22"/>
          <w:szCs w:val="22"/>
        </w:rPr>
        <w:br/>
        <w:t>Confronting Social Issues: International (T</w:t>
      </w:r>
      <w:r>
        <w:rPr>
          <w:sz w:val="22"/>
          <w:szCs w:val="22"/>
        </w:rPr>
        <w:t>HEO</w:t>
      </w:r>
      <w:r w:rsidRPr="00B16A53">
        <w:rPr>
          <w:sz w:val="22"/>
          <w:szCs w:val="22"/>
        </w:rPr>
        <w:t xml:space="preserve"> 33938)</w:t>
      </w:r>
      <w:r w:rsidRPr="00B16A53">
        <w:rPr>
          <w:sz w:val="22"/>
          <w:szCs w:val="22"/>
        </w:rPr>
        <w:br/>
        <w:t>Research on American Cultural Change and Secularization I &amp; II (SOC 40966 &amp; 44966)</w:t>
      </w:r>
      <w:r w:rsidRPr="00B16A53">
        <w:rPr>
          <w:sz w:val="22"/>
          <w:szCs w:val="22"/>
        </w:rPr>
        <w:br/>
        <w:t>U.S. Change &amp; Secularization III (SOC 43966)</w:t>
      </w:r>
    </w:p>
    <w:p w14:paraId="50512924" w14:textId="3DBA425C" w:rsidR="00B16A53" w:rsidRPr="00B16A53" w:rsidRDefault="00B16A53" w:rsidP="00DB0A7D">
      <w:pPr>
        <w:pBdr>
          <w:bottom w:val="single" w:sz="4" w:space="1" w:color="auto"/>
        </w:pBdr>
        <w:spacing w:before="120" w:after="60"/>
        <w:rPr>
          <w:i/>
          <w:iCs/>
          <w:sz w:val="22"/>
          <w:szCs w:val="22"/>
        </w:rPr>
      </w:pPr>
      <w:r w:rsidRPr="00B16A53">
        <w:rPr>
          <w:b/>
          <w:bCs/>
          <w:i/>
          <w:iCs/>
          <w:sz w:val="22"/>
          <w:szCs w:val="22"/>
        </w:rPr>
        <w:t>Teaching Assistant</w:t>
      </w:r>
      <w:r w:rsidRPr="00B16A53">
        <w:rPr>
          <w:sz w:val="22"/>
          <w:szCs w:val="22"/>
        </w:rPr>
        <w:br/>
        <w:t>Marriage and the Family (SOC 20342)</w:t>
      </w:r>
    </w:p>
    <w:p w14:paraId="24DE3712" w14:textId="77777777" w:rsidR="00D1109A" w:rsidRDefault="00D1109A" w:rsidP="00DB0A7D">
      <w:pPr>
        <w:pBdr>
          <w:bottom w:val="single" w:sz="4" w:space="1" w:color="auto"/>
        </w:pBdr>
        <w:spacing w:before="120" w:after="60"/>
        <w:rPr>
          <w:ins w:id="75" w:author="Jeff Cai" w:date="2025-07-14T10:19:00Z" w16du:dateUtc="2025-07-14T14:19:00Z"/>
          <w:b/>
          <w:sz w:val="22"/>
          <w:szCs w:val="22"/>
        </w:rPr>
      </w:pPr>
    </w:p>
    <w:p w14:paraId="7D48C9A9" w14:textId="6BD9FD7B" w:rsidR="00DB0A7D" w:rsidRPr="00B97920" w:rsidRDefault="00DB0A7D" w:rsidP="00DB0A7D">
      <w:pPr>
        <w:pBdr>
          <w:bottom w:val="single" w:sz="4" w:space="1" w:color="auto"/>
        </w:pBdr>
        <w:spacing w:before="120" w:after="60"/>
        <w:rPr>
          <w:b/>
          <w:sz w:val="22"/>
          <w:szCs w:val="22"/>
        </w:rPr>
      </w:pPr>
      <w:r w:rsidRPr="00B97920">
        <w:rPr>
          <w:b/>
          <w:sz w:val="22"/>
          <w:szCs w:val="22"/>
        </w:rPr>
        <w:t xml:space="preserve">RESEARCH EXPERIENCE  </w:t>
      </w:r>
      <w:r w:rsidRPr="00B97920">
        <w:rPr>
          <w:b/>
          <w:sz w:val="22"/>
          <w:szCs w:val="22"/>
        </w:rPr>
        <w:tab/>
      </w:r>
    </w:p>
    <w:p w14:paraId="6C6D5E24" w14:textId="77777777" w:rsidR="00DB0A7D" w:rsidRPr="00B97920" w:rsidRDefault="00DB0A7D" w:rsidP="00DB0A7D">
      <w:pPr>
        <w:tabs>
          <w:tab w:val="right" w:pos="9360"/>
        </w:tabs>
        <w:ind w:left="720" w:hanging="720"/>
        <w:rPr>
          <w:sz w:val="22"/>
          <w:szCs w:val="22"/>
        </w:rPr>
      </w:pPr>
      <w:r w:rsidRPr="00B97920">
        <w:rPr>
          <w:b/>
          <w:bCs/>
          <w:sz w:val="22"/>
          <w:szCs w:val="22"/>
        </w:rPr>
        <w:t xml:space="preserve">University of Notre Dame, </w:t>
      </w:r>
      <w:r w:rsidRPr="00B97920">
        <w:rPr>
          <w:sz w:val="22"/>
          <w:szCs w:val="22"/>
        </w:rPr>
        <w:t>Graduate Research Assistant</w:t>
      </w:r>
      <w:r w:rsidRPr="00B97920">
        <w:rPr>
          <w:sz w:val="22"/>
          <w:szCs w:val="22"/>
        </w:rPr>
        <w:tab/>
      </w:r>
      <w:r w:rsidRPr="00B97920">
        <w:rPr>
          <w:bCs/>
          <w:sz w:val="22"/>
          <w:szCs w:val="22"/>
        </w:rPr>
        <w:t>2021 - Present</w:t>
      </w:r>
      <w:r w:rsidRPr="00B97920">
        <w:rPr>
          <w:sz w:val="22"/>
          <w:szCs w:val="22"/>
        </w:rPr>
        <w:t xml:space="preserve"> </w:t>
      </w:r>
    </w:p>
    <w:p w14:paraId="3AC16DC2" w14:textId="77777777" w:rsidR="00DB0A7D" w:rsidRPr="00B97920" w:rsidRDefault="00DB0A7D" w:rsidP="00DB0A7D">
      <w:pPr>
        <w:tabs>
          <w:tab w:val="right" w:pos="9360"/>
        </w:tabs>
        <w:autoSpaceDE w:val="0"/>
        <w:autoSpaceDN w:val="0"/>
        <w:adjustRightInd w:val="0"/>
        <w:rPr>
          <w:sz w:val="22"/>
          <w:szCs w:val="22"/>
        </w:rPr>
      </w:pPr>
      <w:r w:rsidRPr="00B97920">
        <w:rPr>
          <w:sz w:val="22"/>
          <w:szCs w:val="22"/>
        </w:rPr>
        <w:t>• Assisted Prof. Lyn Spillman on founding moments, civil repair, and moral communities (1619 Project &amp; America 250 Projects).</w:t>
      </w:r>
      <w:r w:rsidRPr="00B97920">
        <w:rPr>
          <w:sz w:val="22"/>
          <w:szCs w:val="22"/>
        </w:rPr>
        <w:br/>
        <w:t>• Supported Prof. Andrew Junker (Chinese University of Hong Kong) in analyzing Hong Kong’s Anti-Extradition Bill Protests (“</w:t>
      </w:r>
      <w:proofErr w:type="spellStart"/>
      <w:r w:rsidRPr="00B97920">
        <w:rPr>
          <w:sz w:val="22"/>
          <w:szCs w:val="22"/>
        </w:rPr>
        <w:t>Antielab</w:t>
      </w:r>
      <w:proofErr w:type="spellEnd"/>
      <w:r w:rsidRPr="00B97920">
        <w:rPr>
          <w:sz w:val="22"/>
          <w:szCs w:val="22"/>
        </w:rPr>
        <w:t>”), dramaturgy, and social movements.</w:t>
      </w:r>
    </w:p>
    <w:p w14:paraId="299C8DDC" w14:textId="77777777" w:rsidR="00DB0A7D" w:rsidRPr="00B97920" w:rsidRDefault="00DB0A7D" w:rsidP="00DB0A7D">
      <w:pPr>
        <w:tabs>
          <w:tab w:val="right" w:pos="9360"/>
        </w:tabs>
        <w:autoSpaceDE w:val="0"/>
        <w:autoSpaceDN w:val="0"/>
        <w:adjustRightInd w:val="0"/>
        <w:spacing w:before="120"/>
        <w:rPr>
          <w:sz w:val="22"/>
          <w:szCs w:val="22"/>
        </w:rPr>
      </w:pPr>
      <w:r w:rsidRPr="00B97920">
        <w:rPr>
          <w:rStyle w:val="Strong"/>
          <w:sz w:val="22"/>
          <w:szCs w:val="22"/>
        </w:rPr>
        <w:t>Project Manager</w:t>
      </w:r>
      <w:r w:rsidRPr="00B97920">
        <w:rPr>
          <w:rStyle w:val="Strong"/>
          <w:sz w:val="22"/>
          <w:szCs w:val="22"/>
        </w:rPr>
        <w:tab/>
      </w:r>
      <w:r w:rsidRPr="00B97920">
        <w:rPr>
          <w:rStyle w:val="Strong"/>
          <w:b w:val="0"/>
          <w:bCs w:val="0"/>
          <w:sz w:val="22"/>
          <w:szCs w:val="22"/>
        </w:rPr>
        <w:t>2022-2024</w:t>
      </w:r>
      <w:r w:rsidRPr="00B97920">
        <w:rPr>
          <w:sz w:val="22"/>
          <w:szCs w:val="22"/>
        </w:rPr>
        <w:br/>
        <w:t>Professor Christian Smith, University of Notre Dame</w:t>
      </w:r>
      <w:r w:rsidRPr="00B97920">
        <w:rPr>
          <w:sz w:val="22"/>
          <w:szCs w:val="22"/>
        </w:rPr>
        <w:br/>
      </w:r>
      <w:r w:rsidRPr="00B97920">
        <w:rPr>
          <w:rStyle w:val="Emphasis"/>
          <w:sz w:val="22"/>
          <w:szCs w:val="22"/>
        </w:rPr>
        <w:t>Why Religion Went Obsolete: The Demise of Traditional Faith in America</w:t>
      </w:r>
      <w:r w:rsidRPr="00B97920">
        <w:rPr>
          <w:sz w:val="22"/>
          <w:szCs w:val="22"/>
        </w:rPr>
        <w:t>, Oxford University Press</w:t>
      </w:r>
      <w:r w:rsidRPr="00B97920">
        <w:rPr>
          <w:sz w:val="22"/>
          <w:szCs w:val="22"/>
        </w:rPr>
        <w:br/>
        <w:t xml:space="preserve">• Managed a team of six undergraduate researchers conducting and coding 220+ in-depth interviews </w:t>
      </w:r>
      <w:r w:rsidRPr="00B97920">
        <w:rPr>
          <w:sz w:val="22"/>
          <w:szCs w:val="22"/>
        </w:rPr>
        <w:br/>
        <w:t>• Led data coding and thematic analysis of interviewees’ religious life histories.</w:t>
      </w:r>
      <w:r w:rsidRPr="00B97920">
        <w:rPr>
          <w:sz w:val="22"/>
          <w:szCs w:val="22"/>
        </w:rPr>
        <w:br/>
        <w:t>• Compiled appendices and selected quotations for the published book.</w:t>
      </w:r>
    </w:p>
    <w:p w14:paraId="5F738615" w14:textId="77777777" w:rsidR="00D1109A" w:rsidRDefault="00D1109A" w:rsidP="00F52A34">
      <w:pPr>
        <w:pBdr>
          <w:bottom w:val="single" w:sz="4" w:space="1" w:color="auto"/>
        </w:pBdr>
        <w:spacing w:before="120"/>
        <w:rPr>
          <w:ins w:id="76" w:author="Jeff Cai" w:date="2025-07-14T10:19:00Z" w16du:dateUtc="2025-07-14T14:19:00Z"/>
          <w:b/>
          <w:sz w:val="22"/>
          <w:szCs w:val="22"/>
        </w:rPr>
      </w:pPr>
    </w:p>
    <w:p w14:paraId="307AA5E8" w14:textId="0740E3E5" w:rsidR="00816E4D" w:rsidRPr="00B97920" w:rsidRDefault="00816E4D" w:rsidP="00F52A34">
      <w:pPr>
        <w:pBdr>
          <w:bottom w:val="single" w:sz="4" w:space="1" w:color="auto"/>
        </w:pBdr>
        <w:spacing w:before="120"/>
        <w:rPr>
          <w:b/>
          <w:sz w:val="22"/>
          <w:szCs w:val="22"/>
        </w:rPr>
      </w:pPr>
      <w:r w:rsidRPr="00B97920">
        <w:rPr>
          <w:b/>
          <w:sz w:val="22"/>
          <w:szCs w:val="22"/>
        </w:rPr>
        <w:t>PROFESSIONAL EXPERIENCE</w:t>
      </w:r>
    </w:p>
    <w:p w14:paraId="2E5EB41E" w14:textId="77777777" w:rsidR="00EA0CEE" w:rsidRPr="00B97920" w:rsidRDefault="00EC53FD" w:rsidP="00F52A34">
      <w:pPr>
        <w:pStyle w:val="NormalWeb"/>
        <w:spacing w:before="120" w:beforeAutospacing="0" w:after="0" w:afterAutospacing="0"/>
        <w:rPr>
          <w:sz w:val="22"/>
          <w:szCs w:val="22"/>
        </w:rPr>
      </w:pPr>
      <w:r w:rsidRPr="00B97920">
        <w:rPr>
          <w:rStyle w:val="Strong"/>
          <w:sz w:val="22"/>
          <w:szCs w:val="22"/>
        </w:rPr>
        <w:t>NTK Academic Group</w:t>
      </w:r>
      <w:r w:rsidRPr="00B97920">
        <w:rPr>
          <w:sz w:val="22"/>
          <w:szCs w:val="22"/>
        </w:rPr>
        <w:t xml:space="preserve"> </w:t>
      </w:r>
      <w:r w:rsidRPr="00B97920">
        <w:rPr>
          <w:sz w:val="22"/>
          <w:szCs w:val="22"/>
        </w:rPr>
        <w:tab/>
      </w:r>
      <w:r w:rsidRPr="00B97920">
        <w:rPr>
          <w:sz w:val="22"/>
          <w:szCs w:val="22"/>
        </w:rPr>
        <w:tab/>
      </w:r>
      <w:r w:rsidRPr="00B97920">
        <w:rPr>
          <w:sz w:val="22"/>
          <w:szCs w:val="22"/>
        </w:rPr>
        <w:tab/>
      </w:r>
      <w:r w:rsidRPr="00B97920">
        <w:rPr>
          <w:sz w:val="22"/>
          <w:szCs w:val="22"/>
        </w:rPr>
        <w:tab/>
      </w:r>
      <w:r w:rsidRPr="00B97920">
        <w:rPr>
          <w:sz w:val="22"/>
          <w:szCs w:val="22"/>
        </w:rPr>
        <w:tab/>
      </w:r>
      <w:r w:rsidRPr="00B97920">
        <w:rPr>
          <w:sz w:val="22"/>
          <w:szCs w:val="22"/>
        </w:rPr>
        <w:tab/>
      </w:r>
      <w:r w:rsidRPr="00B97920">
        <w:rPr>
          <w:sz w:val="22"/>
          <w:szCs w:val="22"/>
        </w:rPr>
        <w:tab/>
        <w:t>Hong Kong</w:t>
      </w:r>
      <w:r w:rsidR="00452D9C" w:rsidRPr="00B97920">
        <w:rPr>
          <w:sz w:val="22"/>
          <w:szCs w:val="22"/>
        </w:rPr>
        <w:t>, HK</w:t>
      </w:r>
      <w:r w:rsidRPr="00B97920">
        <w:rPr>
          <w:sz w:val="22"/>
          <w:szCs w:val="22"/>
        </w:rPr>
        <w:br/>
      </w:r>
      <w:r w:rsidRPr="00B97920">
        <w:rPr>
          <w:rStyle w:val="Strong"/>
          <w:b w:val="0"/>
          <w:bCs w:val="0"/>
          <w:i/>
          <w:iCs/>
          <w:sz w:val="22"/>
          <w:szCs w:val="22"/>
        </w:rPr>
        <w:t>Instructor, English and Humanities Department</w:t>
      </w:r>
      <w:r w:rsidRPr="00B97920">
        <w:rPr>
          <w:i/>
          <w:iCs/>
          <w:sz w:val="22"/>
          <w:szCs w:val="22"/>
        </w:rPr>
        <w:t xml:space="preserve"> </w:t>
      </w:r>
      <w:r w:rsidRPr="00B97920">
        <w:rPr>
          <w:sz w:val="22"/>
          <w:szCs w:val="22"/>
        </w:rPr>
        <w:t>(2020 – 2021)</w:t>
      </w:r>
      <w:r w:rsidRPr="00B97920">
        <w:rPr>
          <w:sz w:val="22"/>
          <w:szCs w:val="22"/>
        </w:rPr>
        <w:br/>
        <w:t xml:space="preserve">• </w:t>
      </w:r>
      <w:r w:rsidR="009573E6" w:rsidRPr="00B97920">
        <w:rPr>
          <w:sz w:val="22"/>
          <w:szCs w:val="22"/>
        </w:rPr>
        <w:t>Taught English and Humanities at Hong Kong’s leading academic group for international curricula.</w:t>
      </w:r>
      <w:r w:rsidRPr="00B97920">
        <w:rPr>
          <w:sz w:val="22"/>
          <w:szCs w:val="22"/>
        </w:rPr>
        <w:br/>
        <w:t xml:space="preserve">• </w:t>
      </w:r>
      <w:r w:rsidR="009573E6" w:rsidRPr="00B97920">
        <w:rPr>
          <w:sz w:val="22"/>
          <w:szCs w:val="22"/>
        </w:rPr>
        <w:t xml:space="preserve">Developed and published academic course materials, including </w:t>
      </w:r>
      <w:r w:rsidR="009573E6" w:rsidRPr="00B97920">
        <w:rPr>
          <w:rStyle w:val="Emphasis"/>
          <w:sz w:val="22"/>
          <w:szCs w:val="22"/>
        </w:rPr>
        <w:t>Writing for Academic Achievement, Literary Analysis and Commentary,</w:t>
      </w:r>
      <w:r w:rsidR="009573E6" w:rsidRPr="00B97920">
        <w:rPr>
          <w:sz w:val="22"/>
          <w:szCs w:val="22"/>
        </w:rPr>
        <w:t xml:space="preserve"> and </w:t>
      </w:r>
      <w:r w:rsidR="009573E6" w:rsidRPr="00B97920">
        <w:rPr>
          <w:rStyle w:val="Emphasis"/>
          <w:sz w:val="22"/>
          <w:szCs w:val="22"/>
        </w:rPr>
        <w:t>Standardized Test Preparation.</w:t>
      </w:r>
    </w:p>
    <w:p w14:paraId="1FEEFC01" w14:textId="2D894EBC" w:rsidR="00816E4D" w:rsidRPr="00B97920" w:rsidRDefault="00EC53FD" w:rsidP="00F52A34">
      <w:pPr>
        <w:pStyle w:val="NormalWeb"/>
        <w:spacing w:before="120" w:beforeAutospacing="0" w:after="0" w:afterAutospacing="0"/>
        <w:rPr>
          <w:sz w:val="22"/>
          <w:szCs w:val="22"/>
        </w:rPr>
      </w:pPr>
      <w:r w:rsidRPr="00B97920">
        <w:rPr>
          <w:rStyle w:val="Strong"/>
          <w:sz w:val="22"/>
          <w:szCs w:val="22"/>
        </w:rPr>
        <w:t>Yale-China Association</w:t>
      </w:r>
      <w:r w:rsidRPr="00B97920">
        <w:rPr>
          <w:sz w:val="22"/>
          <w:szCs w:val="22"/>
        </w:rPr>
        <w:t xml:space="preserve"> </w:t>
      </w:r>
      <w:r w:rsidRPr="00B97920">
        <w:rPr>
          <w:sz w:val="22"/>
          <w:szCs w:val="22"/>
        </w:rPr>
        <w:tab/>
      </w:r>
      <w:r w:rsidRPr="00B97920">
        <w:rPr>
          <w:sz w:val="22"/>
          <w:szCs w:val="22"/>
        </w:rPr>
        <w:tab/>
      </w:r>
      <w:r w:rsidRPr="00B97920">
        <w:rPr>
          <w:sz w:val="22"/>
          <w:szCs w:val="22"/>
        </w:rPr>
        <w:tab/>
      </w:r>
      <w:r w:rsidRPr="00B97920">
        <w:rPr>
          <w:sz w:val="22"/>
          <w:szCs w:val="22"/>
        </w:rPr>
        <w:tab/>
      </w:r>
      <w:r w:rsidRPr="00B97920">
        <w:rPr>
          <w:sz w:val="22"/>
          <w:szCs w:val="22"/>
        </w:rPr>
        <w:tab/>
      </w:r>
      <w:r w:rsidRPr="00B97920">
        <w:rPr>
          <w:sz w:val="22"/>
          <w:szCs w:val="22"/>
        </w:rPr>
        <w:tab/>
      </w:r>
      <w:r w:rsidR="009573E6" w:rsidRPr="00B97920">
        <w:rPr>
          <w:sz w:val="22"/>
          <w:szCs w:val="22"/>
        </w:rPr>
        <w:tab/>
      </w:r>
      <w:r w:rsidRPr="00B97920">
        <w:rPr>
          <w:sz w:val="22"/>
          <w:szCs w:val="22"/>
        </w:rPr>
        <w:t>Changsha, China</w:t>
      </w:r>
      <w:r w:rsidRPr="00B97920">
        <w:rPr>
          <w:sz w:val="22"/>
          <w:szCs w:val="22"/>
        </w:rPr>
        <w:br/>
      </w:r>
      <w:r w:rsidRPr="00B97920">
        <w:rPr>
          <w:rStyle w:val="Strong"/>
          <w:b w:val="0"/>
          <w:bCs w:val="0"/>
          <w:i/>
          <w:iCs/>
          <w:sz w:val="22"/>
          <w:szCs w:val="22"/>
        </w:rPr>
        <w:t>Yale-China Fellow</w:t>
      </w:r>
      <w:r w:rsidRPr="00B97920">
        <w:rPr>
          <w:b/>
          <w:bCs/>
          <w:i/>
          <w:iCs/>
          <w:sz w:val="22"/>
          <w:szCs w:val="22"/>
        </w:rPr>
        <w:t xml:space="preserve"> </w:t>
      </w:r>
      <w:r w:rsidRPr="00B97920">
        <w:rPr>
          <w:i/>
          <w:iCs/>
          <w:sz w:val="22"/>
          <w:szCs w:val="22"/>
        </w:rPr>
        <w:t>(2018 – 2020)</w:t>
      </w:r>
      <w:r w:rsidRPr="00B97920">
        <w:rPr>
          <w:sz w:val="22"/>
          <w:szCs w:val="22"/>
        </w:rPr>
        <w:br/>
        <w:t>• Continued a 120+ year tradition of cross-cultural engagement through education and healthcare initiatives in mainland China.</w:t>
      </w:r>
      <w:r w:rsidRPr="00B97920">
        <w:rPr>
          <w:sz w:val="22"/>
          <w:szCs w:val="22"/>
        </w:rPr>
        <w:br/>
        <w:t>• Established new Yale-China education initiatives in Western Hunan in partnership with local NGO</w:t>
      </w:r>
      <w:r w:rsidR="00565A16" w:rsidRPr="00B97920">
        <w:rPr>
          <w:sz w:val="22"/>
          <w:szCs w:val="22"/>
        </w:rPr>
        <w:t>s</w:t>
      </w:r>
    </w:p>
    <w:p w14:paraId="0B276176" w14:textId="77777777" w:rsidR="00D1109A" w:rsidRDefault="00D1109A" w:rsidP="00565A16">
      <w:pPr>
        <w:pBdr>
          <w:bottom w:val="single" w:sz="4" w:space="1" w:color="auto"/>
        </w:pBdr>
        <w:spacing w:before="120" w:after="60"/>
        <w:rPr>
          <w:ins w:id="77" w:author="Jeff Cai" w:date="2025-07-14T10:19:00Z" w16du:dateUtc="2025-07-14T14:19:00Z"/>
          <w:b/>
          <w:sz w:val="22"/>
          <w:szCs w:val="22"/>
        </w:rPr>
      </w:pPr>
    </w:p>
    <w:p w14:paraId="0994DD69" w14:textId="77777777" w:rsidR="00D1109A" w:rsidRDefault="00D1109A" w:rsidP="00565A16">
      <w:pPr>
        <w:pBdr>
          <w:bottom w:val="single" w:sz="4" w:space="1" w:color="auto"/>
        </w:pBdr>
        <w:spacing w:before="120" w:after="60"/>
        <w:rPr>
          <w:ins w:id="78" w:author="Jeff Cai" w:date="2025-07-14T10:19:00Z" w16du:dateUtc="2025-07-14T14:19:00Z"/>
          <w:b/>
          <w:sz w:val="22"/>
          <w:szCs w:val="22"/>
        </w:rPr>
      </w:pPr>
    </w:p>
    <w:p w14:paraId="2D267999" w14:textId="77777777" w:rsidR="00D1109A" w:rsidRDefault="00D1109A" w:rsidP="00565A16">
      <w:pPr>
        <w:pBdr>
          <w:bottom w:val="single" w:sz="4" w:space="1" w:color="auto"/>
        </w:pBdr>
        <w:spacing w:before="120" w:after="60"/>
        <w:rPr>
          <w:ins w:id="79" w:author="Jeff Cai" w:date="2025-07-14T10:19:00Z" w16du:dateUtc="2025-07-14T14:19:00Z"/>
          <w:b/>
          <w:sz w:val="22"/>
          <w:szCs w:val="22"/>
        </w:rPr>
      </w:pPr>
    </w:p>
    <w:p w14:paraId="29E1D8A3" w14:textId="4405CA16" w:rsidR="00565A16" w:rsidRPr="00B97920" w:rsidRDefault="00565A16" w:rsidP="00565A16">
      <w:pPr>
        <w:pBdr>
          <w:bottom w:val="single" w:sz="4" w:space="1" w:color="auto"/>
        </w:pBdr>
        <w:spacing w:before="120" w:after="60"/>
        <w:rPr>
          <w:b/>
          <w:sz w:val="22"/>
          <w:szCs w:val="22"/>
        </w:rPr>
        <w:sectPr w:rsidR="00565A16" w:rsidRPr="00B97920" w:rsidSect="00565A16">
          <w:headerReference w:type="even" r:id="rId13"/>
          <w:headerReference w:type="default" r:id="rId14"/>
          <w:footerReference w:type="default" r:id="rId15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97920">
        <w:rPr>
          <w:b/>
          <w:sz w:val="22"/>
          <w:szCs w:val="22"/>
        </w:rPr>
        <w:lastRenderedPageBreak/>
        <w:t>PROFESSIONAL AFFILIATION</w:t>
      </w:r>
    </w:p>
    <w:p w14:paraId="75FE351F" w14:textId="6B8DE073" w:rsidR="004F2820" w:rsidRPr="004F2820" w:rsidRDefault="00565A16" w:rsidP="00565A16">
      <w:pPr>
        <w:autoSpaceDE w:val="0"/>
        <w:autoSpaceDN w:val="0"/>
        <w:adjustRightInd w:val="0"/>
        <w:rPr>
          <w:sz w:val="22"/>
          <w:szCs w:val="22"/>
        </w:rPr>
      </w:pPr>
      <w:r w:rsidRPr="00B97920">
        <w:rPr>
          <w:sz w:val="22"/>
          <w:szCs w:val="22"/>
        </w:rPr>
        <w:t>American Sociological Association</w:t>
      </w:r>
    </w:p>
    <w:p w14:paraId="4DF0D1C2" w14:textId="3131A863" w:rsidR="00413091" w:rsidRPr="00EA1A34" w:rsidRDefault="00565A16" w:rsidP="00565A16">
      <w:pPr>
        <w:tabs>
          <w:tab w:val="right" w:pos="9360"/>
        </w:tabs>
        <w:autoSpaceDE w:val="0"/>
        <w:autoSpaceDN w:val="0"/>
        <w:adjustRightInd w:val="0"/>
        <w:rPr>
          <w:sz w:val="22"/>
          <w:szCs w:val="22"/>
        </w:rPr>
      </w:pPr>
      <w:r w:rsidRPr="00B97920">
        <w:rPr>
          <w:sz w:val="22"/>
          <w:szCs w:val="22"/>
        </w:rPr>
        <w:t>Social Science History Association</w:t>
      </w:r>
    </w:p>
    <w:p w14:paraId="43F1B029" w14:textId="56A91FB1" w:rsidR="00EA1A34" w:rsidRPr="00B97920" w:rsidRDefault="00EA1A34" w:rsidP="00565A16">
      <w:pPr>
        <w:tabs>
          <w:tab w:val="right" w:pos="9360"/>
        </w:tabs>
        <w:autoSpaceDE w:val="0"/>
        <w:autoSpaceDN w:val="0"/>
        <w:adjustRightInd w:val="0"/>
        <w:rPr>
          <w:iCs/>
          <w:sz w:val="22"/>
          <w:szCs w:val="22"/>
        </w:rPr>
        <w:sectPr w:rsidR="00EA1A34" w:rsidRPr="00B97920" w:rsidSect="00565A1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iCs/>
          <w:sz w:val="22"/>
          <w:szCs w:val="22"/>
        </w:rPr>
        <w:t xml:space="preserve">Mobilization: International Quarterly </w:t>
      </w:r>
    </w:p>
    <w:p w14:paraId="1E53BAFC" w14:textId="77777777" w:rsidR="00D1109A" w:rsidRDefault="00D1109A" w:rsidP="008F4114">
      <w:pPr>
        <w:pBdr>
          <w:bottom w:val="single" w:sz="4" w:space="1" w:color="auto"/>
        </w:pBdr>
        <w:spacing w:before="120" w:after="60"/>
        <w:rPr>
          <w:ins w:id="80" w:author="Jeff Cai" w:date="2025-07-14T10:20:00Z" w16du:dateUtc="2025-07-14T14:20:00Z"/>
          <w:b/>
          <w:sz w:val="22"/>
          <w:szCs w:val="22"/>
        </w:rPr>
      </w:pPr>
    </w:p>
    <w:p w14:paraId="6D73860F" w14:textId="4BC34C52" w:rsidR="00F52A34" w:rsidRPr="00B97920" w:rsidRDefault="00F52A34" w:rsidP="008F4114">
      <w:pPr>
        <w:pBdr>
          <w:bottom w:val="single" w:sz="4" w:space="1" w:color="auto"/>
        </w:pBdr>
        <w:spacing w:before="120" w:after="60"/>
        <w:rPr>
          <w:b/>
          <w:sz w:val="22"/>
          <w:szCs w:val="22"/>
        </w:rPr>
      </w:pPr>
      <w:r w:rsidRPr="00B97920">
        <w:rPr>
          <w:b/>
          <w:sz w:val="22"/>
          <w:szCs w:val="22"/>
        </w:rPr>
        <w:t>SERVICE AND COMMUNITY ENGAGEMENT</w:t>
      </w:r>
      <w:r w:rsidRPr="00B97920">
        <w:rPr>
          <w:b/>
          <w:sz w:val="22"/>
          <w:szCs w:val="22"/>
        </w:rPr>
        <w:tab/>
      </w:r>
    </w:p>
    <w:p w14:paraId="03EAEB68" w14:textId="77777777" w:rsidR="00F52A34" w:rsidRPr="00B97920" w:rsidRDefault="00F52A34" w:rsidP="00F52A34">
      <w:pPr>
        <w:pStyle w:val="NormalWeb"/>
        <w:rPr>
          <w:i/>
          <w:iCs/>
          <w:sz w:val="22"/>
          <w:szCs w:val="22"/>
        </w:rPr>
        <w:sectPr w:rsidR="00F52A34" w:rsidRPr="00B97920" w:rsidSect="00F52A34">
          <w:headerReference w:type="even" r:id="rId16"/>
          <w:headerReference w:type="default" r:id="rId17"/>
          <w:footerReference w:type="default" r:id="rId18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EF3D294" w14:textId="77777777" w:rsidR="00592061" w:rsidRPr="00592061" w:rsidRDefault="00F52A34" w:rsidP="00592061">
      <w:pPr>
        <w:pStyle w:val="p1"/>
        <w:rPr>
          <w:i/>
          <w:iCs/>
          <w:sz w:val="22"/>
          <w:szCs w:val="22"/>
        </w:rPr>
      </w:pPr>
      <w:r w:rsidRPr="00592061">
        <w:rPr>
          <w:i/>
          <w:iCs/>
          <w:sz w:val="22"/>
          <w:szCs w:val="22"/>
        </w:rPr>
        <w:t>Graduate Student Volunteer</w:t>
      </w:r>
      <w:r w:rsidRPr="00592061">
        <w:rPr>
          <w:sz w:val="22"/>
          <w:szCs w:val="22"/>
        </w:rPr>
        <w:t>, Open Search Committee, University of Notre Dame (2024)</w:t>
      </w:r>
      <w:r w:rsidR="00592061" w:rsidRPr="00592061">
        <w:rPr>
          <w:i/>
          <w:iCs/>
          <w:sz w:val="22"/>
          <w:szCs w:val="22"/>
        </w:rPr>
        <w:t xml:space="preserve"> </w:t>
      </w:r>
    </w:p>
    <w:p w14:paraId="7F2EB14D" w14:textId="311C1DD9" w:rsidR="004C21DA" w:rsidRDefault="00592061" w:rsidP="00592061">
      <w:pPr>
        <w:pStyle w:val="p1"/>
        <w:rPr>
          <w:ins w:id="81" w:author="Jeff Cai" w:date="2025-07-14T10:20:00Z" w16du:dateUtc="2025-07-14T14:20:00Z"/>
          <w:sz w:val="22"/>
          <w:szCs w:val="22"/>
        </w:rPr>
      </w:pPr>
      <w:r w:rsidRPr="00592061">
        <w:rPr>
          <w:i/>
          <w:iCs/>
          <w:sz w:val="22"/>
          <w:szCs w:val="22"/>
        </w:rPr>
        <w:t xml:space="preserve">Ethnography Workshop Coordinator, </w:t>
      </w:r>
      <w:r w:rsidRPr="00592061">
        <w:rPr>
          <w:sz w:val="22"/>
          <w:szCs w:val="22"/>
        </w:rPr>
        <w:t>University of Notre Dame (2024 – Present)</w:t>
      </w:r>
      <w:r w:rsidR="00F52A34" w:rsidRPr="00592061">
        <w:rPr>
          <w:sz w:val="22"/>
          <w:szCs w:val="22"/>
        </w:rPr>
        <w:br/>
      </w:r>
      <w:r w:rsidR="00F52A34" w:rsidRPr="00592061">
        <w:rPr>
          <w:i/>
          <w:iCs/>
          <w:sz w:val="22"/>
          <w:szCs w:val="22"/>
        </w:rPr>
        <w:t>Founding Member,</w:t>
      </w:r>
      <w:r w:rsidR="00F52A34" w:rsidRPr="00592061">
        <w:rPr>
          <w:sz w:val="22"/>
          <w:szCs w:val="22"/>
        </w:rPr>
        <w:t xml:space="preserve"> Friends at Midnight, Catholic LGBTQ+ Faith Group</w:t>
      </w:r>
      <w:r w:rsidR="00565A16" w:rsidRPr="00592061">
        <w:rPr>
          <w:sz w:val="22"/>
          <w:szCs w:val="22"/>
        </w:rPr>
        <w:t xml:space="preserve">, </w:t>
      </w:r>
      <w:r w:rsidR="00F52A34" w:rsidRPr="00592061">
        <w:rPr>
          <w:sz w:val="22"/>
          <w:szCs w:val="22"/>
        </w:rPr>
        <w:t>Notre Dame (2024)</w:t>
      </w:r>
      <w:r w:rsidR="00F52A34" w:rsidRPr="00592061">
        <w:rPr>
          <w:sz w:val="22"/>
          <w:szCs w:val="22"/>
        </w:rPr>
        <w:br/>
      </w:r>
      <w:r w:rsidR="00F52A34" w:rsidRPr="00592061">
        <w:rPr>
          <w:i/>
          <w:iCs/>
          <w:sz w:val="22"/>
          <w:szCs w:val="22"/>
        </w:rPr>
        <w:t>Volunteer Coordinator</w:t>
      </w:r>
      <w:r w:rsidR="00F52A34" w:rsidRPr="00592061">
        <w:rPr>
          <w:sz w:val="22"/>
          <w:szCs w:val="22"/>
        </w:rPr>
        <w:t>, St. Augustine’s Church Soup Kitchen, South Bend, IN (2023 – Present)</w:t>
      </w:r>
    </w:p>
    <w:p w14:paraId="1CFD2BA5" w14:textId="77777777" w:rsidR="00D1109A" w:rsidRDefault="00D1109A" w:rsidP="00592061">
      <w:pPr>
        <w:pStyle w:val="p1"/>
        <w:rPr>
          <w:ins w:id="82" w:author="Jeff Cai" w:date="2025-07-14T10:20:00Z" w16du:dateUtc="2025-07-14T14:20:00Z"/>
          <w:sz w:val="22"/>
          <w:szCs w:val="22"/>
        </w:rPr>
      </w:pPr>
    </w:p>
    <w:p w14:paraId="4757CBCF" w14:textId="7A2C00F0" w:rsidR="00D1109A" w:rsidRPr="00592061" w:rsidRDefault="00D1109A" w:rsidP="00592061">
      <w:pPr>
        <w:pStyle w:val="p1"/>
        <w:rPr>
          <w:sz w:val="22"/>
          <w:szCs w:val="22"/>
        </w:rPr>
      </w:pPr>
      <w:ins w:id="83" w:author="Jeff Cai" w:date="2025-07-14T10:20:00Z" w16du:dateUtc="2025-07-14T14:20:00Z">
        <w:r>
          <w:rPr>
            <w:sz w:val="22"/>
            <w:szCs w:val="22"/>
          </w:rPr>
          <w:t>Can you say</w:t>
        </w:r>
      </w:ins>
      <w:ins w:id="84" w:author="Jeff Cai" w:date="2025-07-14T10:21:00Z" w16du:dateUtc="2025-07-14T14:21:00Z">
        <w:r>
          <w:rPr>
            <w:sz w:val="22"/>
            <w:szCs w:val="22"/>
          </w:rPr>
          <w:t xml:space="preserve"> </w:t>
        </w:r>
        <w:proofErr w:type="spellStart"/>
        <w:r>
          <w:rPr>
            <w:sz w:val="22"/>
            <w:szCs w:val="22"/>
          </w:rPr>
          <w:t>sth</w:t>
        </w:r>
        <w:proofErr w:type="spellEnd"/>
        <w:r>
          <w:rPr>
            <w:sz w:val="22"/>
            <w:szCs w:val="22"/>
          </w:rPr>
          <w:t xml:space="preserve"> about R</w:t>
        </w:r>
      </w:ins>
      <w:ins w:id="85" w:author="Jeff Cai" w:date="2025-07-14T10:22:00Z" w16du:dateUtc="2025-07-14T14:22:00Z">
        <w:r>
          <w:rPr>
            <w:sz w:val="22"/>
            <w:szCs w:val="22"/>
          </w:rPr>
          <w:t xml:space="preserve"> and </w:t>
        </w:r>
        <w:proofErr w:type="spellStart"/>
        <w:r>
          <w:rPr>
            <w:sz w:val="22"/>
            <w:szCs w:val="22"/>
          </w:rPr>
          <w:t>geostuff</w:t>
        </w:r>
      </w:ins>
      <w:proofErr w:type="spellEnd"/>
      <w:ins w:id="86" w:author="Jeff Cai" w:date="2025-07-14T10:21:00Z" w16du:dateUtc="2025-07-14T14:21:00Z">
        <w:r>
          <w:rPr>
            <w:sz w:val="22"/>
            <w:szCs w:val="22"/>
          </w:rPr>
          <w:t xml:space="preserve">? </w:t>
        </w:r>
      </w:ins>
    </w:p>
    <w:sectPr w:rsidR="00D1109A" w:rsidRPr="00592061" w:rsidSect="00452D9C">
      <w:headerReference w:type="even" r:id="rId19"/>
      <w:headerReference w:type="default" r:id="rId20"/>
      <w:footerReference w:type="default" r:id="rId21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2E834B" w14:textId="77777777" w:rsidR="00EB517E" w:rsidRDefault="00EB517E" w:rsidP="00F2126A">
      <w:r>
        <w:separator/>
      </w:r>
    </w:p>
  </w:endnote>
  <w:endnote w:type="continuationSeparator" w:id="0">
    <w:p w14:paraId="433C53B8" w14:textId="77777777" w:rsidR="00EB517E" w:rsidRDefault="00EB517E" w:rsidP="00F21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872352848"/>
      <w:docPartObj>
        <w:docPartGallery w:val="Page Numbers (Bottom of Page)"/>
        <w:docPartUnique/>
      </w:docPartObj>
    </w:sdtPr>
    <w:sdtContent>
      <w:p w14:paraId="0106146D" w14:textId="77777777" w:rsidR="00DB0A7D" w:rsidRDefault="00DB0A7D" w:rsidP="00D07BA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14A4E58" w14:textId="77777777" w:rsidR="00DB0A7D" w:rsidRDefault="00DB0A7D" w:rsidP="00D30D8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053682993"/>
      <w:docPartObj>
        <w:docPartGallery w:val="Page Numbers (Bottom of Page)"/>
        <w:docPartUnique/>
      </w:docPartObj>
    </w:sdtPr>
    <w:sdtContent>
      <w:p w14:paraId="46EC2B66" w14:textId="77777777" w:rsidR="00DB0A7D" w:rsidRDefault="00DB0A7D" w:rsidP="00D07BA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D49B4B4" w14:textId="77777777" w:rsidR="00DB0A7D" w:rsidRPr="004C661B" w:rsidRDefault="00DB0A7D" w:rsidP="00D30D86">
    <w:pPr>
      <w:pStyle w:val="Footer"/>
      <w:ind w:right="360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Coetzee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EAC892" w14:textId="77777777" w:rsidR="00565A16" w:rsidRPr="004C661B" w:rsidRDefault="00565A16" w:rsidP="00EA0CEE">
    <w:pPr>
      <w:pStyle w:val="Footer"/>
      <w:ind w:right="220"/>
      <w:jc w:val="right"/>
      <w:rPr>
        <w:rFonts w:ascii="Times New Roman" w:hAnsi="Times New Roman" w:cs="Times New Roman"/>
      </w:rPr>
    </w:pPr>
  </w:p>
  <w:p w14:paraId="76F4B6FC" w14:textId="77777777" w:rsidR="00480927" w:rsidRDefault="00480927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C23FF2" w14:textId="77777777" w:rsidR="00F52A34" w:rsidRPr="004C661B" w:rsidRDefault="00F52A34" w:rsidP="00F2126A">
    <w:pPr>
      <w:pStyle w:val="Foot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Matthew Coetzee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46C641" w14:textId="56289215" w:rsidR="008F4114" w:rsidRPr="004C661B" w:rsidRDefault="008F4114" w:rsidP="00EA0CEE">
    <w:pPr>
      <w:pStyle w:val="Footer"/>
      <w:ind w:right="220"/>
      <w:jc w:val="right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0AF59A" w14:textId="77777777" w:rsidR="00EB517E" w:rsidRDefault="00EB517E" w:rsidP="00F2126A">
      <w:r>
        <w:separator/>
      </w:r>
    </w:p>
  </w:footnote>
  <w:footnote w:type="continuationSeparator" w:id="0">
    <w:p w14:paraId="55E2403E" w14:textId="77777777" w:rsidR="00EB517E" w:rsidRDefault="00EB517E" w:rsidP="00F212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802452932"/>
      <w:docPartObj>
        <w:docPartGallery w:val="Page Numbers (Top of Page)"/>
        <w:docPartUnique/>
      </w:docPartObj>
    </w:sdtPr>
    <w:sdtContent>
      <w:p w14:paraId="50265214" w14:textId="77777777" w:rsidR="00DB0A7D" w:rsidRDefault="00DB0A7D" w:rsidP="00D07BA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927B071" w14:textId="77777777" w:rsidR="00DB0A7D" w:rsidRDefault="00DB0A7D" w:rsidP="00452D9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792C9D" w14:textId="77777777" w:rsidR="00DB0A7D" w:rsidRDefault="00DB0A7D" w:rsidP="00452D9C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409265636"/>
      <w:docPartObj>
        <w:docPartGallery w:val="Page Numbers (Top of Page)"/>
        <w:docPartUnique/>
      </w:docPartObj>
    </w:sdtPr>
    <w:sdtContent>
      <w:p w14:paraId="6C176786" w14:textId="77777777" w:rsidR="00565A16" w:rsidRDefault="00565A16" w:rsidP="00D07BA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8EB7E02" w14:textId="77777777" w:rsidR="00565A16" w:rsidRDefault="00565A16" w:rsidP="00452D9C">
    <w:pPr>
      <w:pStyle w:val="Header"/>
      <w:ind w:right="360"/>
    </w:pPr>
  </w:p>
  <w:p w14:paraId="0A67D450" w14:textId="77777777" w:rsidR="00480927" w:rsidRDefault="00480927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526293434"/>
      <w:docPartObj>
        <w:docPartGallery w:val="Page Numbers (Top of Page)"/>
        <w:docPartUnique/>
      </w:docPartObj>
    </w:sdtPr>
    <w:sdtContent>
      <w:p w14:paraId="12E3780E" w14:textId="77777777" w:rsidR="00565A16" w:rsidRDefault="00565A16" w:rsidP="00D07BA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B8175F2" w14:textId="77777777" w:rsidR="00565A16" w:rsidRDefault="00565A16" w:rsidP="00452D9C">
    <w:pPr>
      <w:pStyle w:val="Header"/>
      <w:ind w:right="360"/>
    </w:pPr>
  </w:p>
  <w:p w14:paraId="2829BAE3" w14:textId="77777777" w:rsidR="00480927" w:rsidRDefault="00480927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36792016"/>
      <w:docPartObj>
        <w:docPartGallery w:val="Page Numbers (Top of Page)"/>
        <w:docPartUnique/>
      </w:docPartObj>
    </w:sdtPr>
    <w:sdtContent>
      <w:p w14:paraId="584FE803" w14:textId="77777777" w:rsidR="00F52A34" w:rsidRDefault="00F52A34" w:rsidP="00D07BA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C849FB9" w14:textId="77777777" w:rsidR="00F52A34" w:rsidRDefault="00F52A34" w:rsidP="00452D9C">
    <w:pPr>
      <w:pStyle w:val="Header"/>
      <w:ind w:right="36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960641778"/>
      <w:docPartObj>
        <w:docPartGallery w:val="Page Numbers (Top of Page)"/>
        <w:docPartUnique/>
      </w:docPartObj>
    </w:sdtPr>
    <w:sdtContent>
      <w:p w14:paraId="570EC1FF" w14:textId="77777777" w:rsidR="00F52A34" w:rsidRDefault="00F52A34" w:rsidP="00D07BA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C353172" w14:textId="77777777" w:rsidR="00F52A34" w:rsidRDefault="00F52A34" w:rsidP="00452D9C">
    <w:pPr>
      <w:pStyle w:val="Header"/>
      <w:ind w:right="360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628424245"/>
      <w:docPartObj>
        <w:docPartGallery w:val="Page Numbers (Top of Page)"/>
        <w:docPartUnique/>
      </w:docPartObj>
    </w:sdtPr>
    <w:sdtContent>
      <w:p w14:paraId="6E146549" w14:textId="77777777" w:rsidR="008F4114" w:rsidRDefault="008F4114" w:rsidP="00D07BA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F7EA4F2" w14:textId="77777777" w:rsidR="008F4114" w:rsidRDefault="008F4114" w:rsidP="00452D9C">
    <w:pPr>
      <w:pStyle w:val="Header"/>
      <w:ind w:right="36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554394473"/>
      <w:docPartObj>
        <w:docPartGallery w:val="Page Numbers (Top of Page)"/>
        <w:docPartUnique/>
      </w:docPartObj>
    </w:sdtPr>
    <w:sdtContent>
      <w:p w14:paraId="5981E56D" w14:textId="77777777" w:rsidR="008F4114" w:rsidRDefault="008F4114" w:rsidP="00D07BA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74B64EE" w14:textId="77777777" w:rsidR="008F4114" w:rsidRDefault="008F4114" w:rsidP="00452D9C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E54CC"/>
    <w:multiLevelType w:val="hybridMultilevel"/>
    <w:tmpl w:val="73680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01D84"/>
    <w:multiLevelType w:val="hybridMultilevel"/>
    <w:tmpl w:val="8F6ED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1124B"/>
    <w:multiLevelType w:val="hybridMultilevel"/>
    <w:tmpl w:val="FB883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9053A9"/>
    <w:multiLevelType w:val="hybridMultilevel"/>
    <w:tmpl w:val="A5264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E418BA"/>
    <w:multiLevelType w:val="multilevel"/>
    <w:tmpl w:val="AA726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7D1604"/>
    <w:multiLevelType w:val="hybridMultilevel"/>
    <w:tmpl w:val="EAF41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587802"/>
    <w:multiLevelType w:val="hybridMultilevel"/>
    <w:tmpl w:val="7430C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5257611">
    <w:abstractNumId w:val="5"/>
  </w:num>
  <w:num w:numId="2" w16cid:durableId="2013490937">
    <w:abstractNumId w:val="0"/>
  </w:num>
  <w:num w:numId="3" w16cid:durableId="1021004867">
    <w:abstractNumId w:val="1"/>
  </w:num>
  <w:num w:numId="4" w16cid:durableId="1628898745">
    <w:abstractNumId w:val="2"/>
  </w:num>
  <w:num w:numId="5" w16cid:durableId="314382097">
    <w:abstractNumId w:val="3"/>
  </w:num>
  <w:num w:numId="6" w16cid:durableId="411508447">
    <w:abstractNumId w:val="6"/>
  </w:num>
  <w:num w:numId="7" w16cid:durableId="1028333902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Jeff Cai">
    <w15:presenceInfo w15:providerId="AD" w15:userId="S::jcai2@nd.edu::6dd39339-dcc9-4bec-9a52-4416b61f27b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848"/>
    <w:rsid w:val="00004A3B"/>
    <w:rsid w:val="000055FA"/>
    <w:rsid w:val="00023120"/>
    <w:rsid w:val="0002762A"/>
    <w:rsid w:val="00036CCD"/>
    <w:rsid w:val="000552D4"/>
    <w:rsid w:val="00056F18"/>
    <w:rsid w:val="00057691"/>
    <w:rsid w:val="00060813"/>
    <w:rsid w:val="0006105B"/>
    <w:rsid w:val="00062F95"/>
    <w:rsid w:val="00072FF4"/>
    <w:rsid w:val="000744D0"/>
    <w:rsid w:val="0008483E"/>
    <w:rsid w:val="000A02C7"/>
    <w:rsid w:val="000A097A"/>
    <w:rsid w:val="000F3796"/>
    <w:rsid w:val="000F5034"/>
    <w:rsid w:val="00105D9B"/>
    <w:rsid w:val="00127125"/>
    <w:rsid w:val="0014103A"/>
    <w:rsid w:val="00152424"/>
    <w:rsid w:val="00160F08"/>
    <w:rsid w:val="00190BDE"/>
    <w:rsid w:val="001950BF"/>
    <w:rsid w:val="00195F45"/>
    <w:rsid w:val="001A2F32"/>
    <w:rsid w:val="001C2E8C"/>
    <w:rsid w:val="001D4E21"/>
    <w:rsid w:val="002050CE"/>
    <w:rsid w:val="002062B3"/>
    <w:rsid w:val="00213A04"/>
    <w:rsid w:val="00214AD8"/>
    <w:rsid w:val="002379C0"/>
    <w:rsid w:val="002403F7"/>
    <w:rsid w:val="002455AD"/>
    <w:rsid w:val="0026613E"/>
    <w:rsid w:val="00273EFF"/>
    <w:rsid w:val="00282F1B"/>
    <w:rsid w:val="00292EC6"/>
    <w:rsid w:val="00297BCE"/>
    <w:rsid w:val="002A21B3"/>
    <w:rsid w:val="002A4897"/>
    <w:rsid w:val="002A6888"/>
    <w:rsid w:val="002B364A"/>
    <w:rsid w:val="002C12C2"/>
    <w:rsid w:val="002C7430"/>
    <w:rsid w:val="002C7C83"/>
    <w:rsid w:val="002E6CAE"/>
    <w:rsid w:val="002E6E24"/>
    <w:rsid w:val="002E6E8C"/>
    <w:rsid w:val="002F2968"/>
    <w:rsid w:val="00322919"/>
    <w:rsid w:val="00332474"/>
    <w:rsid w:val="00343B96"/>
    <w:rsid w:val="00357F7A"/>
    <w:rsid w:val="003669BB"/>
    <w:rsid w:val="0039087A"/>
    <w:rsid w:val="003B4C0A"/>
    <w:rsid w:val="003D4024"/>
    <w:rsid w:val="003D6520"/>
    <w:rsid w:val="003F2E18"/>
    <w:rsid w:val="00412CEF"/>
    <w:rsid w:val="00412F0C"/>
    <w:rsid w:val="00413091"/>
    <w:rsid w:val="00413912"/>
    <w:rsid w:val="00431E88"/>
    <w:rsid w:val="004421E8"/>
    <w:rsid w:val="00443F2E"/>
    <w:rsid w:val="00445FD9"/>
    <w:rsid w:val="00452D9C"/>
    <w:rsid w:val="00466109"/>
    <w:rsid w:val="00480927"/>
    <w:rsid w:val="00485D4B"/>
    <w:rsid w:val="0049364B"/>
    <w:rsid w:val="004A2282"/>
    <w:rsid w:val="004A7419"/>
    <w:rsid w:val="004A7E9C"/>
    <w:rsid w:val="004C21DA"/>
    <w:rsid w:val="004C227D"/>
    <w:rsid w:val="004C661B"/>
    <w:rsid w:val="004D1FB8"/>
    <w:rsid w:val="004E277F"/>
    <w:rsid w:val="004F24B4"/>
    <w:rsid w:val="004F2820"/>
    <w:rsid w:val="004F6A09"/>
    <w:rsid w:val="0050671F"/>
    <w:rsid w:val="00521E41"/>
    <w:rsid w:val="00554E7C"/>
    <w:rsid w:val="00560283"/>
    <w:rsid w:val="00564410"/>
    <w:rsid w:val="00565A16"/>
    <w:rsid w:val="0057626F"/>
    <w:rsid w:val="0058615A"/>
    <w:rsid w:val="00590880"/>
    <w:rsid w:val="00592061"/>
    <w:rsid w:val="005D132A"/>
    <w:rsid w:val="005D568F"/>
    <w:rsid w:val="005D5CE2"/>
    <w:rsid w:val="005E6747"/>
    <w:rsid w:val="005E7658"/>
    <w:rsid w:val="005F1780"/>
    <w:rsid w:val="005F24EF"/>
    <w:rsid w:val="00624694"/>
    <w:rsid w:val="0063196A"/>
    <w:rsid w:val="0063449C"/>
    <w:rsid w:val="00646BEF"/>
    <w:rsid w:val="00647050"/>
    <w:rsid w:val="006568D4"/>
    <w:rsid w:val="00661D5D"/>
    <w:rsid w:val="006962F3"/>
    <w:rsid w:val="006B0F32"/>
    <w:rsid w:val="006B7AB0"/>
    <w:rsid w:val="006C1335"/>
    <w:rsid w:val="006C43A9"/>
    <w:rsid w:val="006C7ECB"/>
    <w:rsid w:val="006F2298"/>
    <w:rsid w:val="006F317F"/>
    <w:rsid w:val="006F4702"/>
    <w:rsid w:val="006F4705"/>
    <w:rsid w:val="007043B3"/>
    <w:rsid w:val="00704D92"/>
    <w:rsid w:val="0073185F"/>
    <w:rsid w:val="00743259"/>
    <w:rsid w:val="007731E7"/>
    <w:rsid w:val="00777051"/>
    <w:rsid w:val="007A3146"/>
    <w:rsid w:val="007A3FC2"/>
    <w:rsid w:val="007C00D8"/>
    <w:rsid w:val="007C24D7"/>
    <w:rsid w:val="007E6770"/>
    <w:rsid w:val="007F3E53"/>
    <w:rsid w:val="00802F0A"/>
    <w:rsid w:val="008061AF"/>
    <w:rsid w:val="00816E4D"/>
    <w:rsid w:val="00823274"/>
    <w:rsid w:val="008439F2"/>
    <w:rsid w:val="008561B1"/>
    <w:rsid w:val="008B09EB"/>
    <w:rsid w:val="008B77EA"/>
    <w:rsid w:val="008B7EE2"/>
    <w:rsid w:val="008C5042"/>
    <w:rsid w:val="008D10F1"/>
    <w:rsid w:val="008E0936"/>
    <w:rsid w:val="008E0A46"/>
    <w:rsid w:val="008F4114"/>
    <w:rsid w:val="00901D2D"/>
    <w:rsid w:val="009063B3"/>
    <w:rsid w:val="00914372"/>
    <w:rsid w:val="00920CA8"/>
    <w:rsid w:val="00925E37"/>
    <w:rsid w:val="00944FB8"/>
    <w:rsid w:val="009553F1"/>
    <w:rsid w:val="00956ED7"/>
    <w:rsid w:val="009573E6"/>
    <w:rsid w:val="00986484"/>
    <w:rsid w:val="00991D15"/>
    <w:rsid w:val="009922DE"/>
    <w:rsid w:val="009A5848"/>
    <w:rsid w:val="009C466E"/>
    <w:rsid w:val="009C71B8"/>
    <w:rsid w:val="009D00D2"/>
    <w:rsid w:val="00A2078C"/>
    <w:rsid w:val="00A247D7"/>
    <w:rsid w:val="00A26D88"/>
    <w:rsid w:val="00A4183A"/>
    <w:rsid w:val="00A419AE"/>
    <w:rsid w:val="00A4437B"/>
    <w:rsid w:val="00A56D93"/>
    <w:rsid w:val="00A71A55"/>
    <w:rsid w:val="00A8292E"/>
    <w:rsid w:val="00A9080A"/>
    <w:rsid w:val="00A917D3"/>
    <w:rsid w:val="00A94636"/>
    <w:rsid w:val="00AA03DA"/>
    <w:rsid w:val="00AB0A15"/>
    <w:rsid w:val="00AC35C8"/>
    <w:rsid w:val="00AE1588"/>
    <w:rsid w:val="00AE1ED8"/>
    <w:rsid w:val="00AF0A12"/>
    <w:rsid w:val="00AF1C0A"/>
    <w:rsid w:val="00AF34DE"/>
    <w:rsid w:val="00B125CB"/>
    <w:rsid w:val="00B145CD"/>
    <w:rsid w:val="00B16A53"/>
    <w:rsid w:val="00B23A49"/>
    <w:rsid w:val="00B60906"/>
    <w:rsid w:val="00B811A4"/>
    <w:rsid w:val="00B9023B"/>
    <w:rsid w:val="00B97920"/>
    <w:rsid w:val="00BA6026"/>
    <w:rsid w:val="00BB4A24"/>
    <w:rsid w:val="00BB6FC1"/>
    <w:rsid w:val="00BB7369"/>
    <w:rsid w:val="00BD6893"/>
    <w:rsid w:val="00BF1A0B"/>
    <w:rsid w:val="00BF3EFF"/>
    <w:rsid w:val="00BF3F5A"/>
    <w:rsid w:val="00C04CDE"/>
    <w:rsid w:val="00C27A0C"/>
    <w:rsid w:val="00C50545"/>
    <w:rsid w:val="00C50DB6"/>
    <w:rsid w:val="00C61DE8"/>
    <w:rsid w:val="00C67674"/>
    <w:rsid w:val="00C90154"/>
    <w:rsid w:val="00CC79A0"/>
    <w:rsid w:val="00CD4579"/>
    <w:rsid w:val="00CD4DFB"/>
    <w:rsid w:val="00CE0449"/>
    <w:rsid w:val="00D0614D"/>
    <w:rsid w:val="00D1109A"/>
    <w:rsid w:val="00D11699"/>
    <w:rsid w:val="00D16C2D"/>
    <w:rsid w:val="00D23E2F"/>
    <w:rsid w:val="00D30D86"/>
    <w:rsid w:val="00D43A53"/>
    <w:rsid w:val="00D52A62"/>
    <w:rsid w:val="00D61BF5"/>
    <w:rsid w:val="00D649B6"/>
    <w:rsid w:val="00D64E17"/>
    <w:rsid w:val="00D6751B"/>
    <w:rsid w:val="00D856E2"/>
    <w:rsid w:val="00D877C3"/>
    <w:rsid w:val="00D933D7"/>
    <w:rsid w:val="00D94A63"/>
    <w:rsid w:val="00DB0A7D"/>
    <w:rsid w:val="00DB2C55"/>
    <w:rsid w:val="00DD5D61"/>
    <w:rsid w:val="00DE1755"/>
    <w:rsid w:val="00DE4CB2"/>
    <w:rsid w:val="00E27861"/>
    <w:rsid w:val="00E46813"/>
    <w:rsid w:val="00E66D1A"/>
    <w:rsid w:val="00E90235"/>
    <w:rsid w:val="00E95A8C"/>
    <w:rsid w:val="00EA0CEE"/>
    <w:rsid w:val="00EA13CC"/>
    <w:rsid w:val="00EA1A34"/>
    <w:rsid w:val="00EB517E"/>
    <w:rsid w:val="00EC1EA3"/>
    <w:rsid w:val="00EC53FD"/>
    <w:rsid w:val="00F11B8C"/>
    <w:rsid w:val="00F2126A"/>
    <w:rsid w:val="00F26E27"/>
    <w:rsid w:val="00F50031"/>
    <w:rsid w:val="00F52A34"/>
    <w:rsid w:val="00F63C29"/>
    <w:rsid w:val="00F868EB"/>
    <w:rsid w:val="00F95BEE"/>
    <w:rsid w:val="00FA5635"/>
    <w:rsid w:val="00FA5AC8"/>
    <w:rsid w:val="00FA5EC0"/>
    <w:rsid w:val="00FC2764"/>
    <w:rsid w:val="00FC3E4C"/>
    <w:rsid w:val="00FC70FF"/>
    <w:rsid w:val="00FD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7A9D1"/>
  <w15:docId w15:val="{D626A6D4-2729-4CEE-B47D-4DA95442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E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A3B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paragraph" w:styleId="Heading4">
    <w:name w:val="heading 4"/>
    <w:basedOn w:val="Normal"/>
    <w:link w:val="Heading4Char"/>
    <w:uiPriority w:val="9"/>
    <w:qFormat/>
    <w:rsid w:val="009C71B8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126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2126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2126A"/>
  </w:style>
  <w:style w:type="paragraph" w:styleId="Footer">
    <w:name w:val="footer"/>
    <w:basedOn w:val="Normal"/>
    <w:link w:val="FooterChar"/>
    <w:uiPriority w:val="99"/>
    <w:unhideWhenUsed/>
    <w:rsid w:val="00F2126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2126A"/>
  </w:style>
  <w:style w:type="paragraph" w:styleId="ListParagraph">
    <w:name w:val="List Paragraph"/>
    <w:basedOn w:val="Normal"/>
    <w:uiPriority w:val="34"/>
    <w:qFormat/>
    <w:rsid w:val="00A9463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E4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E41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9C71B8"/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sid w:val="009C71B8"/>
    <w:rPr>
      <w:b/>
      <w:bCs/>
    </w:rPr>
  </w:style>
  <w:style w:type="paragraph" w:styleId="NormalWeb">
    <w:name w:val="Normal (Web)"/>
    <w:basedOn w:val="Normal"/>
    <w:uiPriority w:val="99"/>
    <w:unhideWhenUsed/>
    <w:rsid w:val="009C71B8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9C71B8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4A3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452D9C"/>
  </w:style>
  <w:style w:type="character" w:styleId="UnresolvedMention">
    <w:name w:val="Unresolved Mention"/>
    <w:basedOn w:val="DefaultParagraphFont"/>
    <w:uiPriority w:val="99"/>
    <w:semiHidden/>
    <w:unhideWhenUsed/>
    <w:rsid w:val="009573E6"/>
    <w:rPr>
      <w:color w:val="605E5C"/>
      <w:shd w:val="clear" w:color="auto" w:fill="E1DFDD"/>
    </w:rPr>
  </w:style>
  <w:style w:type="character" w:customStyle="1" w:styleId="il">
    <w:name w:val="il"/>
    <w:basedOn w:val="DefaultParagraphFont"/>
    <w:rsid w:val="00925E37"/>
  </w:style>
  <w:style w:type="paragraph" w:customStyle="1" w:styleId="p1">
    <w:name w:val="p1"/>
    <w:basedOn w:val="Normal"/>
    <w:rsid w:val="00592061"/>
    <w:rPr>
      <w:color w:val="000000"/>
      <w:sz w:val="17"/>
      <w:szCs w:val="17"/>
    </w:rPr>
  </w:style>
  <w:style w:type="paragraph" w:styleId="Revision">
    <w:name w:val="Revision"/>
    <w:hidden/>
    <w:uiPriority w:val="99"/>
    <w:semiHidden/>
    <w:rsid w:val="004A7E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1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201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coetze2@nd.edu" TargetMode="External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microsoft.com/office/2011/relationships/people" Target="people.xml"/><Relationship Id="rId10" Type="http://schemas.openxmlformats.org/officeDocument/2006/relationships/header" Target="header2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758BD27-D1B6-6448-8580-A19245A54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1189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Jeff Cai</cp:lastModifiedBy>
  <cp:revision>2</cp:revision>
  <cp:lastPrinted>2025-06-17T15:51:00Z</cp:lastPrinted>
  <dcterms:created xsi:type="dcterms:W3CDTF">2025-07-14T14:22:00Z</dcterms:created>
  <dcterms:modified xsi:type="dcterms:W3CDTF">2025-07-14T14:22:00Z</dcterms:modified>
</cp:coreProperties>
</file>